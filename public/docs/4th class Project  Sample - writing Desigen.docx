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A85" w:rsidRDefault="00FB6588" w:rsidP="000D0131">
      <w:pPr>
        <w:tabs>
          <w:tab w:val="left" w:pos="3430"/>
          <w:tab w:val="right" w:pos="9638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  <w:rtl/>
          <w:lang w:bidi="ar-IQ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4010025</wp:posOffset>
            </wp:positionH>
            <wp:positionV relativeFrom="paragraph">
              <wp:posOffset>232410</wp:posOffset>
            </wp:positionV>
            <wp:extent cx="2124075" cy="12382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0A85" w:rsidRDefault="00F40A85" w:rsidP="001503D3">
      <w:pPr>
        <w:tabs>
          <w:tab w:val="left" w:pos="3430"/>
          <w:tab w:val="right" w:pos="9638"/>
        </w:tabs>
        <w:spacing w:after="0" w:line="240" w:lineRule="auto"/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OM"/>
        </w:rPr>
      </w:pPr>
      <w:r>
        <w:rPr>
          <w:rFonts w:asciiTheme="majorBidi" w:hAnsiTheme="majorBidi" w:cstheme="majorBidi"/>
          <w:b/>
          <w:bCs/>
          <w:sz w:val="32"/>
          <w:szCs w:val="32"/>
          <w:lang w:bidi="ar-IQ"/>
        </w:rPr>
        <w:t>K</w:t>
      </w:r>
      <w:r w:rsidRPr="00F40A85">
        <w:rPr>
          <w:rFonts w:asciiTheme="majorBidi" w:hAnsiTheme="majorBidi" w:cstheme="majorBidi"/>
          <w:b/>
          <w:bCs/>
          <w:sz w:val="32"/>
          <w:szCs w:val="32"/>
          <w:lang w:bidi="ar-IQ"/>
        </w:rPr>
        <w:t>urdistan Region</w:t>
      </w:r>
    </w:p>
    <w:p w:rsidR="00CB0EBD" w:rsidRPr="00CB0EBD" w:rsidRDefault="00CB0EBD" w:rsidP="001503D3">
      <w:pPr>
        <w:tabs>
          <w:tab w:val="left" w:pos="2207"/>
          <w:tab w:val="right" w:pos="9638"/>
        </w:tabs>
        <w:spacing w:after="0" w:line="240" w:lineRule="auto"/>
        <w:jc w:val="right"/>
        <w:rPr>
          <w:rFonts w:asciiTheme="majorBidi" w:hAnsiTheme="majorBidi" w:cstheme="majorBidi"/>
          <w:b/>
          <w:bCs/>
          <w:sz w:val="32"/>
          <w:szCs w:val="32"/>
          <w:lang w:bidi="ar-IQ"/>
        </w:rPr>
      </w:pPr>
      <w:r>
        <w:rPr>
          <w:rFonts w:asciiTheme="majorBidi" w:hAnsiTheme="majorBidi" w:cstheme="majorBidi"/>
          <w:b/>
          <w:bCs/>
          <w:sz w:val="32"/>
          <w:szCs w:val="32"/>
          <w:lang w:bidi="ar-IQ"/>
        </w:rPr>
        <w:tab/>
      </w:r>
      <w:r w:rsidR="00F40A85">
        <w:rPr>
          <w:rFonts w:asciiTheme="majorBidi" w:hAnsiTheme="majorBidi" w:cstheme="majorBidi"/>
          <w:b/>
          <w:bCs/>
          <w:sz w:val="32"/>
          <w:szCs w:val="32"/>
          <w:lang w:bidi="ar-IQ"/>
        </w:rPr>
        <w:t xml:space="preserve">Salahaddin University </w:t>
      </w:r>
      <w:r w:rsidRPr="00CB0EBD">
        <w:rPr>
          <w:rFonts w:asciiTheme="majorBidi" w:hAnsiTheme="majorBidi" w:cstheme="majorBidi"/>
          <w:b/>
          <w:bCs/>
          <w:sz w:val="32"/>
          <w:szCs w:val="32"/>
          <w:lang w:bidi="ar-IQ"/>
        </w:rPr>
        <w:t>Erbil</w:t>
      </w:r>
    </w:p>
    <w:p w:rsidR="00CB0EBD" w:rsidRPr="00CB0EBD" w:rsidRDefault="00CB0EBD" w:rsidP="001503D3">
      <w:pPr>
        <w:spacing w:after="0" w:line="240" w:lineRule="auto"/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IQ"/>
        </w:rPr>
      </w:pPr>
      <w:r w:rsidRPr="00CB0EBD">
        <w:rPr>
          <w:rFonts w:asciiTheme="majorBidi" w:hAnsiTheme="majorBidi" w:cstheme="majorBidi"/>
          <w:b/>
          <w:bCs/>
          <w:sz w:val="32"/>
          <w:szCs w:val="32"/>
          <w:lang w:bidi="ar-IQ"/>
        </w:rPr>
        <w:t xml:space="preserve">College of </w:t>
      </w:r>
      <w:r w:rsidR="00DD5BEC">
        <w:rPr>
          <w:rFonts w:asciiTheme="majorBidi" w:hAnsiTheme="majorBidi" w:cstheme="majorBidi"/>
          <w:b/>
          <w:bCs/>
          <w:sz w:val="32"/>
          <w:szCs w:val="32"/>
          <w:lang w:bidi="ar-IQ"/>
        </w:rPr>
        <w:t>Science</w:t>
      </w:r>
    </w:p>
    <w:p w:rsidR="00CB0EBD" w:rsidRPr="00CB0EBD" w:rsidRDefault="00CB0EBD" w:rsidP="001503D3">
      <w:pPr>
        <w:spacing w:after="0" w:line="240" w:lineRule="auto"/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IQ"/>
        </w:rPr>
      </w:pPr>
      <w:r>
        <w:rPr>
          <w:rFonts w:asciiTheme="majorBidi" w:hAnsiTheme="majorBidi" w:cstheme="majorBidi"/>
          <w:b/>
          <w:bCs/>
          <w:sz w:val="32"/>
          <w:szCs w:val="32"/>
          <w:lang w:bidi="ar-IQ"/>
        </w:rPr>
        <w:t>Computer Science &amp; IT Department</w:t>
      </w:r>
    </w:p>
    <w:p w:rsidR="00F40A85" w:rsidRPr="008350CA" w:rsidRDefault="00F40A85" w:rsidP="001503D3">
      <w:pPr>
        <w:spacing w:after="0"/>
        <w:jc w:val="center"/>
        <w:rPr>
          <w:rFonts w:asciiTheme="majorBidi" w:hAnsiTheme="majorBidi" w:cstheme="majorBidi"/>
          <w:b/>
          <w:bCs/>
          <w:sz w:val="52"/>
          <w:szCs w:val="52"/>
          <w:lang w:bidi="ar-OM"/>
        </w:rPr>
      </w:pPr>
    </w:p>
    <w:p w:rsidR="00CB43B7" w:rsidRDefault="00CB43B7" w:rsidP="001503D3">
      <w:pPr>
        <w:pBdr>
          <w:bottom w:val="single" w:sz="6" w:space="0" w:color="EEEEEE"/>
        </w:pBdr>
        <w:shd w:val="clear" w:color="auto" w:fill="FFFFFF"/>
        <w:bidi w:val="0"/>
        <w:spacing w:after="240" w:line="240" w:lineRule="auto"/>
        <w:jc w:val="center"/>
        <w:outlineLvl w:val="1"/>
        <w:rPr>
          <w:rFonts w:asciiTheme="majorBidi" w:eastAsia="Times New Roman" w:hAnsiTheme="majorBidi" w:cstheme="majorBidi"/>
          <w:b/>
          <w:bCs/>
          <w:caps/>
          <w:sz w:val="48"/>
          <w:szCs w:val="48"/>
        </w:rPr>
      </w:pPr>
    </w:p>
    <w:p w:rsidR="00B12459" w:rsidRPr="00B12459" w:rsidRDefault="00B12459" w:rsidP="00CB43B7">
      <w:pPr>
        <w:pBdr>
          <w:bottom w:val="single" w:sz="6" w:space="0" w:color="EEEEEE"/>
        </w:pBdr>
        <w:shd w:val="clear" w:color="auto" w:fill="FFFFFF"/>
        <w:bidi w:val="0"/>
        <w:spacing w:after="240" w:line="240" w:lineRule="auto"/>
        <w:jc w:val="center"/>
        <w:outlineLvl w:val="1"/>
        <w:rPr>
          <w:rFonts w:asciiTheme="majorBidi" w:eastAsia="Times New Roman" w:hAnsiTheme="majorBidi" w:cstheme="majorBidi"/>
          <w:b/>
          <w:bCs/>
          <w:caps/>
          <w:sz w:val="48"/>
          <w:szCs w:val="48"/>
        </w:rPr>
      </w:pPr>
      <w:r w:rsidRPr="00B12459">
        <w:rPr>
          <w:rFonts w:asciiTheme="majorBidi" w:eastAsia="Times New Roman" w:hAnsiTheme="majorBidi" w:cstheme="majorBidi"/>
          <w:b/>
          <w:bCs/>
          <w:caps/>
          <w:sz w:val="48"/>
          <w:szCs w:val="48"/>
        </w:rPr>
        <w:t>DESIGN A</w:t>
      </w:r>
      <w:r w:rsidR="001503D3">
        <w:rPr>
          <w:rFonts w:asciiTheme="majorBidi" w:eastAsia="Times New Roman" w:hAnsiTheme="majorBidi" w:cstheme="majorBidi"/>
          <w:b/>
          <w:bCs/>
          <w:caps/>
          <w:sz w:val="48"/>
          <w:szCs w:val="48"/>
        </w:rPr>
        <w:t>nd Implemitation University Ranking</w:t>
      </w:r>
      <w:r w:rsidRPr="00B12459">
        <w:rPr>
          <w:rFonts w:asciiTheme="majorBidi" w:eastAsia="Times New Roman" w:hAnsiTheme="majorBidi" w:cstheme="majorBidi"/>
          <w:b/>
          <w:bCs/>
          <w:caps/>
          <w:sz w:val="48"/>
          <w:szCs w:val="48"/>
        </w:rPr>
        <w:t xml:space="preserve"> </w:t>
      </w:r>
      <w:r w:rsidR="001503D3">
        <w:rPr>
          <w:rFonts w:asciiTheme="majorBidi" w:eastAsia="Times New Roman" w:hAnsiTheme="majorBidi" w:cstheme="majorBidi"/>
          <w:b/>
          <w:bCs/>
          <w:caps/>
          <w:sz w:val="48"/>
          <w:szCs w:val="48"/>
        </w:rPr>
        <w:t>System</w:t>
      </w:r>
    </w:p>
    <w:p w:rsidR="00F40A85" w:rsidRDefault="00F40A85" w:rsidP="008350CA">
      <w:pPr>
        <w:jc w:val="center"/>
        <w:rPr>
          <w:rFonts w:asciiTheme="majorBidi" w:hAnsiTheme="majorBidi" w:cstheme="majorBidi"/>
          <w:b/>
          <w:bCs/>
          <w:sz w:val="32"/>
          <w:szCs w:val="32"/>
          <w:lang w:bidi="ar-OM"/>
        </w:rPr>
      </w:pPr>
    </w:p>
    <w:p w:rsidR="00CB0EBD" w:rsidRPr="00FB6588" w:rsidRDefault="00CB0EBD" w:rsidP="000D0131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IQ"/>
        </w:rPr>
      </w:pPr>
      <w:r w:rsidRPr="00FB6588">
        <w:rPr>
          <w:rFonts w:asciiTheme="majorBidi" w:hAnsiTheme="majorBidi" w:cstheme="majorBidi"/>
          <w:b/>
          <w:bCs/>
          <w:sz w:val="28"/>
          <w:szCs w:val="28"/>
          <w:lang w:bidi="ar-IQ"/>
        </w:rPr>
        <w:t xml:space="preserve">A Project Submitted to the </w:t>
      </w:r>
      <w:r w:rsidR="008350CA" w:rsidRPr="00FB6588">
        <w:rPr>
          <w:rFonts w:asciiTheme="majorBidi" w:hAnsiTheme="majorBidi" w:cstheme="majorBidi"/>
          <w:b/>
          <w:bCs/>
          <w:sz w:val="28"/>
          <w:szCs w:val="28"/>
          <w:lang w:bidi="ar-IQ"/>
        </w:rPr>
        <w:t>Computer Science &amp; IT Department</w:t>
      </w:r>
    </w:p>
    <w:p w:rsidR="00CB0EBD" w:rsidRPr="00FB6588" w:rsidRDefault="00CB0EBD" w:rsidP="000D0131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OM"/>
        </w:rPr>
      </w:pPr>
      <w:r w:rsidRPr="00FB6588">
        <w:rPr>
          <w:rFonts w:asciiTheme="majorBidi" w:hAnsiTheme="majorBidi" w:cstheme="majorBidi"/>
          <w:b/>
          <w:bCs/>
          <w:sz w:val="28"/>
          <w:szCs w:val="28"/>
          <w:lang w:bidi="ar-IQ"/>
        </w:rPr>
        <w:t>University of Salahaddin</w:t>
      </w:r>
      <w:ins w:id="1" w:author="Computer Systems Co" w:date="2016-04-29T23:31:00Z">
        <w:r w:rsidR="009A379C">
          <w:rPr>
            <w:rFonts w:asciiTheme="majorBidi" w:hAnsiTheme="majorBidi" w:cstheme="majorBidi"/>
            <w:b/>
            <w:bCs/>
            <w:sz w:val="28"/>
            <w:szCs w:val="28"/>
            <w:lang w:bidi="ar-IQ"/>
          </w:rPr>
          <w:t xml:space="preserve"> </w:t>
        </w:r>
      </w:ins>
      <w:r w:rsidRPr="00FB6588">
        <w:rPr>
          <w:rFonts w:asciiTheme="majorBidi" w:hAnsiTheme="majorBidi" w:cstheme="majorBidi"/>
          <w:b/>
          <w:bCs/>
          <w:sz w:val="28"/>
          <w:szCs w:val="28"/>
          <w:lang w:bidi="ar-IQ"/>
        </w:rPr>
        <w:t>-</w:t>
      </w:r>
      <w:ins w:id="2" w:author="Computer Systems Co" w:date="2016-04-29T23:31:00Z">
        <w:r w:rsidR="009A379C">
          <w:rPr>
            <w:rFonts w:asciiTheme="majorBidi" w:hAnsiTheme="majorBidi" w:cstheme="majorBidi"/>
            <w:b/>
            <w:bCs/>
            <w:sz w:val="28"/>
            <w:szCs w:val="28"/>
            <w:lang w:bidi="ar-IQ"/>
          </w:rPr>
          <w:t xml:space="preserve"> </w:t>
        </w:r>
      </w:ins>
      <w:r w:rsidRPr="00FB6588">
        <w:rPr>
          <w:rFonts w:asciiTheme="majorBidi" w:hAnsiTheme="majorBidi" w:cstheme="majorBidi"/>
          <w:b/>
          <w:bCs/>
          <w:sz w:val="28"/>
          <w:szCs w:val="28"/>
          <w:lang w:bidi="ar-IQ"/>
        </w:rPr>
        <w:t>Erbil</w:t>
      </w:r>
    </w:p>
    <w:p w:rsidR="00CB0EBD" w:rsidRPr="00FB6588" w:rsidRDefault="00CB0EBD" w:rsidP="000D0131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OM"/>
        </w:rPr>
      </w:pPr>
      <w:r w:rsidRPr="00FB6588">
        <w:rPr>
          <w:rFonts w:asciiTheme="majorBidi" w:hAnsiTheme="majorBidi" w:cstheme="majorBidi"/>
          <w:b/>
          <w:bCs/>
          <w:sz w:val="28"/>
          <w:szCs w:val="28"/>
          <w:lang w:bidi="ar-IQ"/>
        </w:rPr>
        <w:t>in the Partial Fulfillment of the Requirement for the Degree of Bachelor of Science</w:t>
      </w:r>
      <w:r w:rsidR="008350CA" w:rsidRPr="00FB6588">
        <w:rPr>
          <w:rFonts w:asciiTheme="majorBidi" w:hAnsiTheme="majorBidi" w:cstheme="majorBidi"/>
          <w:b/>
          <w:bCs/>
          <w:sz w:val="28"/>
          <w:szCs w:val="28"/>
          <w:lang w:bidi="ar-IQ"/>
        </w:rPr>
        <w:t xml:space="preserve"> </w:t>
      </w:r>
      <w:r w:rsidRPr="00FB6588">
        <w:rPr>
          <w:rFonts w:asciiTheme="majorBidi" w:hAnsiTheme="majorBidi" w:cstheme="majorBidi"/>
          <w:b/>
          <w:bCs/>
          <w:sz w:val="28"/>
          <w:szCs w:val="28"/>
          <w:lang w:bidi="ar-IQ"/>
        </w:rPr>
        <w:t xml:space="preserve">in </w:t>
      </w:r>
      <w:r w:rsidR="008350CA" w:rsidRPr="00FB6588">
        <w:rPr>
          <w:rFonts w:asciiTheme="majorBidi" w:hAnsiTheme="majorBidi" w:cstheme="majorBidi"/>
          <w:b/>
          <w:bCs/>
          <w:sz w:val="28"/>
          <w:szCs w:val="28"/>
          <w:lang w:bidi="ar-IQ"/>
        </w:rPr>
        <w:t>Computer Science &amp; IT</w:t>
      </w:r>
    </w:p>
    <w:p w:rsidR="008350CA" w:rsidRDefault="008350CA" w:rsidP="000D0131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OM"/>
        </w:rPr>
      </w:pPr>
    </w:p>
    <w:p w:rsidR="00FB6588" w:rsidRDefault="00FB6588" w:rsidP="009A379C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IQ"/>
        </w:rPr>
      </w:pPr>
    </w:p>
    <w:p w:rsidR="00CB43B7" w:rsidRDefault="00CB43B7" w:rsidP="009A379C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IQ"/>
        </w:rPr>
      </w:pPr>
    </w:p>
    <w:p w:rsidR="00CD19C0" w:rsidRDefault="00CD19C0" w:rsidP="00F32686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OM"/>
        </w:rPr>
      </w:pPr>
    </w:p>
    <w:p w:rsidR="00CB0EBD" w:rsidRDefault="00CB0EBD" w:rsidP="000D0131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IQ"/>
        </w:rPr>
      </w:pPr>
      <w:r w:rsidRPr="00CB0EBD">
        <w:rPr>
          <w:rFonts w:asciiTheme="majorBidi" w:hAnsiTheme="majorBidi" w:cstheme="majorBidi"/>
          <w:b/>
          <w:bCs/>
          <w:sz w:val="32"/>
          <w:szCs w:val="32"/>
          <w:lang w:bidi="ar-IQ"/>
        </w:rPr>
        <w:t>Prepare By</w:t>
      </w:r>
      <w:r w:rsidR="009A379C">
        <w:rPr>
          <w:rFonts w:asciiTheme="majorBidi" w:hAnsiTheme="majorBidi" w:cstheme="majorBidi"/>
          <w:b/>
          <w:bCs/>
          <w:sz w:val="32"/>
          <w:szCs w:val="32"/>
          <w:lang w:bidi="ar-IQ"/>
        </w:rPr>
        <w:t xml:space="preserve"> :</w:t>
      </w:r>
    </w:p>
    <w:p w:rsidR="00CB0EBD" w:rsidRDefault="009A379C" w:rsidP="000D0131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IQ"/>
        </w:rPr>
      </w:pPr>
      <w:r>
        <w:rPr>
          <w:rFonts w:asciiTheme="majorBidi" w:hAnsiTheme="majorBidi" w:cstheme="majorBidi"/>
          <w:b/>
          <w:bCs/>
          <w:sz w:val="32"/>
          <w:szCs w:val="32"/>
          <w:lang w:bidi="ar-IQ"/>
        </w:rPr>
        <w:t>Sar</w:t>
      </w:r>
      <w:r w:rsidR="00F32686">
        <w:rPr>
          <w:rFonts w:asciiTheme="majorBidi" w:hAnsiTheme="majorBidi" w:cstheme="majorBidi"/>
          <w:b/>
          <w:bCs/>
          <w:sz w:val="32"/>
          <w:szCs w:val="32"/>
          <w:lang w:bidi="ar-IQ"/>
        </w:rPr>
        <w:t xml:space="preserve">baz  </w:t>
      </w:r>
      <w:r w:rsidR="000D0131">
        <w:rPr>
          <w:rFonts w:asciiTheme="majorBidi" w:hAnsiTheme="majorBidi" w:cstheme="majorBidi"/>
          <w:b/>
          <w:bCs/>
          <w:sz w:val="32"/>
          <w:szCs w:val="32"/>
          <w:lang w:bidi="ar-IQ"/>
        </w:rPr>
        <w:t>MMMMMM</w:t>
      </w:r>
      <w:r w:rsidR="00F32686">
        <w:rPr>
          <w:rFonts w:asciiTheme="majorBidi" w:hAnsiTheme="majorBidi" w:cstheme="majorBidi"/>
          <w:b/>
          <w:bCs/>
          <w:sz w:val="32"/>
          <w:szCs w:val="32"/>
          <w:lang w:bidi="ar-IQ"/>
        </w:rPr>
        <w:t xml:space="preserve"> A</w:t>
      </w:r>
      <w:r w:rsidR="000D0131">
        <w:rPr>
          <w:rFonts w:asciiTheme="majorBidi" w:hAnsiTheme="majorBidi" w:cstheme="majorBidi"/>
          <w:b/>
          <w:bCs/>
          <w:sz w:val="32"/>
          <w:szCs w:val="32"/>
          <w:lang w:bidi="ar-IQ"/>
        </w:rPr>
        <w:t>AA</w:t>
      </w:r>
    </w:p>
    <w:p w:rsidR="00F32686" w:rsidRPr="00CB0EBD" w:rsidRDefault="00F32686" w:rsidP="000D0131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IQ"/>
        </w:rPr>
      </w:pPr>
      <w:r>
        <w:rPr>
          <w:rFonts w:asciiTheme="majorBidi" w:hAnsiTheme="majorBidi" w:cstheme="majorBidi"/>
          <w:b/>
          <w:bCs/>
          <w:sz w:val="32"/>
          <w:szCs w:val="32"/>
          <w:lang w:bidi="ar-IQ"/>
        </w:rPr>
        <w:t xml:space="preserve">Ahmed </w:t>
      </w:r>
      <w:r w:rsidR="000D0131">
        <w:rPr>
          <w:rFonts w:asciiTheme="majorBidi" w:hAnsiTheme="majorBidi" w:cstheme="majorBidi"/>
          <w:b/>
          <w:bCs/>
          <w:sz w:val="32"/>
          <w:szCs w:val="32"/>
          <w:lang w:bidi="ar-IQ"/>
        </w:rPr>
        <w:t>wwww  BBBBB</w:t>
      </w:r>
    </w:p>
    <w:p w:rsidR="00CB0EBD" w:rsidRPr="00CB0EBD" w:rsidRDefault="00CB0EBD" w:rsidP="000D0131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IQ"/>
        </w:rPr>
      </w:pPr>
      <w:r w:rsidRPr="00CB0EBD">
        <w:rPr>
          <w:rFonts w:asciiTheme="majorBidi" w:hAnsiTheme="majorBidi" w:cstheme="majorBidi"/>
          <w:b/>
          <w:bCs/>
          <w:sz w:val="32"/>
          <w:szCs w:val="32"/>
          <w:lang w:bidi="ar-IQ"/>
        </w:rPr>
        <w:t>Supervisor</w:t>
      </w:r>
      <w:r w:rsidR="009A379C">
        <w:rPr>
          <w:rFonts w:asciiTheme="majorBidi" w:hAnsiTheme="majorBidi" w:cstheme="majorBidi"/>
          <w:b/>
          <w:bCs/>
          <w:sz w:val="32"/>
          <w:szCs w:val="32"/>
          <w:lang w:bidi="ar-IQ"/>
        </w:rPr>
        <w:t>:</w:t>
      </w:r>
    </w:p>
    <w:p w:rsidR="00CB0EBD" w:rsidRPr="00CB0EBD" w:rsidRDefault="00CB0EBD" w:rsidP="000D0131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IQ"/>
        </w:rPr>
      </w:pPr>
      <w:r w:rsidRPr="00CB0EBD">
        <w:rPr>
          <w:rFonts w:asciiTheme="majorBidi" w:hAnsiTheme="majorBidi" w:cstheme="majorBidi"/>
          <w:b/>
          <w:bCs/>
          <w:sz w:val="32"/>
          <w:szCs w:val="32"/>
          <w:lang w:bidi="ar-IQ"/>
        </w:rPr>
        <w:t xml:space="preserve"> Dr. </w:t>
      </w:r>
      <w:r w:rsidR="00F32686">
        <w:rPr>
          <w:rFonts w:asciiTheme="majorBidi" w:hAnsiTheme="majorBidi" w:cstheme="majorBidi"/>
          <w:b/>
          <w:bCs/>
          <w:sz w:val="32"/>
          <w:szCs w:val="32"/>
          <w:lang w:bidi="ar-IQ"/>
        </w:rPr>
        <w:t>Aaaa Bbbb Ccccc</w:t>
      </w:r>
    </w:p>
    <w:p w:rsidR="003F483D" w:rsidRDefault="00F32686" w:rsidP="00F67762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lang w:bidi="ar-IQ"/>
        </w:rPr>
      </w:pPr>
      <w:r>
        <w:rPr>
          <w:rFonts w:asciiTheme="majorBidi" w:hAnsiTheme="majorBidi" w:cstheme="majorBidi"/>
          <w:b/>
          <w:bCs/>
          <w:sz w:val="32"/>
          <w:szCs w:val="32"/>
          <w:lang w:bidi="ar-IQ"/>
        </w:rPr>
        <w:t>20</w:t>
      </w:r>
      <w:r w:rsidR="00F67762">
        <w:rPr>
          <w:rFonts w:asciiTheme="majorBidi" w:hAnsiTheme="majorBidi" w:cstheme="majorBidi"/>
          <w:b/>
          <w:bCs/>
          <w:sz w:val="32"/>
          <w:szCs w:val="32"/>
          <w:lang w:bidi="ar-IQ"/>
        </w:rPr>
        <w:t>20</w:t>
      </w:r>
      <w:r>
        <w:rPr>
          <w:rFonts w:asciiTheme="majorBidi" w:hAnsiTheme="majorBidi" w:cstheme="majorBidi"/>
          <w:b/>
          <w:bCs/>
          <w:sz w:val="32"/>
          <w:szCs w:val="32"/>
          <w:lang w:bidi="ar-IQ"/>
        </w:rPr>
        <w:t>-20</w:t>
      </w:r>
      <w:r w:rsidR="00F67762">
        <w:rPr>
          <w:rFonts w:asciiTheme="majorBidi" w:hAnsiTheme="majorBidi" w:cstheme="majorBidi"/>
          <w:b/>
          <w:bCs/>
          <w:sz w:val="32"/>
          <w:szCs w:val="32"/>
          <w:lang w:bidi="ar-IQ"/>
        </w:rPr>
        <w:t>21</w:t>
      </w:r>
    </w:p>
    <w:p w:rsidR="00CD19C0" w:rsidRDefault="00CD19C0" w:rsidP="00F32686">
      <w:pPr>
        <w:jc w:val="center"/>
        <w:rPr>
          <w:rFonts w:asciiTheme="majorBidi" w:hAnsiTheme="majorBidi" w:cstheme="majorBidi"/>
          <w:b/>
          <w:bCs/>
          <w:sz w:val="32"/>
          <w:szCs w:val="32"/>
          <w:lang w:bidi="ar-OM"/>
        </w:rPr>
      </w:pPr>
    </w:p>
    <w:p w:rsidR="00FB6588" w:rsidRDefault="000D0131" w:rsidP="000D0131">
      <w:pPr>
        <w:tabs>
          <w:tab w:val="left" w:pos="8643"/>
        </w:tabs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OM"/>
        </w:rPr>
      </w:pPr>
      <w:r>
        <w:rPr>
          <w:rFonts w:asciiTheme="majorBidi" w:hAnsiTheme="majorBidi" w:cstheme="majorBidi"/>
          <w:b/>
          <w:bCs/>
          <w:sz w:val="32"/>
          <w:szCs w:val="32"/>
          <w:rtl/>
          <w:lang w:bidi="ar-IQ"/>
        </w:rPr>
        <w:tab/>
      </w:r>
      <w:r w:rsidR="00FB6588" w:rsidRPr="00FB6588">
        <w:rPr>
          <w:rFonts w:asciiTheme="majorBidi" w:hAnsiTheme="majorBidi" w:cstheme="majorBidi"/>
          <w:b/>
          <w:bCs/>
          <w:sz w:val="32"/>
          <w:szCs w:val="32"/>
          <w:lang w:bidi="ar-IQ"/>
        </w:rPr>
        <w:t>Dedicated T</w:t>
      </w:r>
      <w:r w:rsidR="009A379C">
        <w:rPr>
          <w:rFonts w:asciiTheme="majorBidi" w:hAnsiTheme="majorBidi" w:cstheme="majorBidi"/>
          <w:b/>
          <w:bCs/>
          <w:sz w:val="32"/>
          <w:szCs w:val="32"/>
          <w:lang w:bidi="ar-IQ"/>
        </w:rPr>
        <w:t>o</w:t>
      </w:r>
      <w:r w:rsidR="00FB6588" w:rsidRPr="00FB6588">
        <w:rPr>
          <w:rFonts w:asciiTheme="majorBidi" w:hAnsiTheme="majorBidi" w:cstheme="majorBidi"/>
          <w:b/>
          <w:bCs/>
          <w:sz w:val="32"/>
          <w:szCs w:val="32"/>
          <w:lang w:bidi="ar-IQ"/>
        </w:rPr>
        <w:t xml:space="preserve"> : </w:t>
      </w:r>
    </w:p>
    <w:p w:rsidR="00CD19C0" w:rsidRDefault="00CD19C0" w:rsidP="000D0131">
      <w:pPr>
        <w:spacing w:after="0"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OM"/>
        </w:rPr>
      </w:pPr>
      <w:r w:rsidRPr="00CD19C0">
        <w:rPr>
          <w:rFonts w:asciiTheme="majorBidi" w:hAnsiTheme="majorBidi" w:cstheme="majorBidi"/>
          <w:sz w:val="28"/>
          <w:szCs w:val="28"/>
          <w:lang w:bidi="ar-IQ"/>
        </w:rPr>
        <w:t xml:space="preserve">  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    </w:t>
      </w:r>
      <w:r w:rsidRPr="00CD19C0">
        <w:rPr>
          <w:rFonts w:asciiTheme="majorBidi" w:hAnsiTheme="majorBidi" w:cstheme="majorBidi"/>
          <w:sz w:val="28"/>
          <w:szCs w:val="28"/>
          <w:lang w:bidi="ar-IQ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IQ"/>
        </w:rPr>
        <w:t>O</w:t>
      </w:r>
      <w:r w:rsidR="00FB6588" w:rsidRPr="00CD19C0">
        <w:rPr>
          <w:rFonts w:asciiTheme="majorBidi" w:hAnsiTheme="majorBidi" w:cstheme="majorBidi"/>
          <w:sz w:val="28"/>
          <w:szCs w:val="28"/>
          <w:lang w:bidi="ar-IQ"/>
        </w:rPr>
        <w:t xml:space="preserve">ur parents who have learned us the way of live, brothers, sisters. And our supervisor who tell us science Dr. </w:t>
      </w:r>
      <w:r>
        <w:rPr>
          <w:rFonts w:asciiTheme="majorBidi" w:hAnsiTheme="majorBidi" w:cstheme="majorBidi"/>
          <w:sz w:val="28"/>
          <w:szCs w:val="28"/>
          <w:lang w:bidi="ar-IQ"/>
        </w:rPr>
        <w:t>Aaaa</w:t>
      </w:r>
      <w:r w:rsidR="009A379C">
        <w:rPr>
          <w:rFonts w:asciiTheme="majorBidi" w:hAnsiTheme="majorBidi" w:cstheme="majorBidi"/>
          <w:sz w:val="28"/>
          <w:szCs w:val="28"/>
          <w:lang w:bidi="ar-IQ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 Bbbb</w:t>
      </w:r>
      <w:r w:rsidR="009A379C">
        <w:rPr>
          <w:rFonts w:asciiTheme="majorBidi" w:hAnsiTheme="majorBidi" w:cstheme="majorBidi"/>
          <w:sz w:val="28"/>
          <w:szCs w:val="28"/>
          <w:lang w:bidi="ar-IQ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 Cccc </w:t>
      </w:r>
      <w:r w:rsidR="00FB6588" w:rsidRPr="00CD19C0">
        <w:rPr>
          <w:rFonts w:asciiTheme="majorBidi" w:hAnsiTheme="majorBidi" w:cstheme="majorBidi"/>
          <w:sz w:val="28"/>
          <w:szCs w:val="28"/>
          <w:lang w:bidi="ar-IQ"/>
        </w:rPr>
        <w:t xml:space="preserve"> with all other teachers, and </w:t>
      </w:r>
    </w:p>
    <w:p w:rsidR="00FB6588" w:rsidRDefault="00FB6588" w:rsidP="000D0131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  <w:rtl/>
          <w:lang w:bidi="ar-IQ"/>
        </w:rPr>
      </w:pPr>
      <w:r w:rsidRPr="00CD19C0">
        <w:rPr>
          <w:rFonts w:asciiTheme="majorBidi" w:hAnsiTheme="majorBidi" w:cstheme="majorBidi"/>
          <w:sz w:val="28"/>
          <w:szCs w:val="28"/>
          <w:lang w:bidi="ar-IQ"/>
        </w:rPr>
        <w:t>Our dear friends that help us in preparing this project , and those who want to learn.</w:t>
      </w:r>
    </w:p>
    <w:p w:rsidR="00CD19C0" w:rsidRDefault="00CD19C0" w:rsidP="00CD19C0">
      <w:pPr>
        <w:jc w:val="right"/>
        <w:rPr>
          <w:rFonts w:asciiTheme="majorBidi" w:hAnsiTheme="majorBidi" w:cstheme="majorBidi"/>
          <w:sz w:val="28"/>
          <w:szCs w:val="28"/>
          <w:lang w:bidi="ar-OM"/>
        </w:rPr>
      </w:pPr>
    </w:p>
    <w:p w:rsidR="00CD19C0" w:rsidRDefault="00CD19C0" w:rsidP="00CD19C0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</w:p>
    <w:p w:rsidR="00CD19C0" w:rsidRDefault="00CD19C0" w:rsidP="00CD19C0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</w:p>
    <w:p w:rsidR="00CD19C0" w:rsidRDefault="00CD19C0" w:rsidP="00CD19C0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</w:p>
    <w:p w:rsidR="00CD19C0" w:rsidRDefault="00CD19C0" w:rsidP="00CD19C0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</w:p>
    <w:p w:rsidR="00CD19C0" w:rsidRDefault="00CD19C0" w:rsidP="00CD19C0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</w:p>
    <w:p w:rsidR="00CD19C0" w:rsidRDefault="00CD19C0" w:rsidP="00CD19C0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</w:p>
    <w:p w:rsidR="00CD19C0" w:rsidRDefault="00CD19C0" w:rsidP="00CD19C0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</w:p>
    <w:p w:rsidR="00CD19C0" w:rsidRDefault="00CD19C0" w:rsidP="00CD19C0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</w:p>
    <w:p w:rsidR="00CD19C0" w:rsidRDefault="00CD19C0" w:rsidP="00CD19C0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</w:p>
    <w:p w:rsidR="00CD19C0" w:rsidRDefault="00CD19C0" w:rsidP="00CD19C0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</w:p>
    <w:p w:rsidR="00CD19C0" w:rsidRDefault="00CD19C0" w:rsidP="00CD19C0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</w:p>
    <w:p w:rsidR="00CD19C0" w:rsidRDefault="00CD19C0" w:rsidP="00CD19C0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</w:p>
    <w:p w:rsidR="00CD19C0" w:rsidRDefault="00CD19C0" w:rsidP="00CD19C0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</w:p>
    <w:p w:rsidR="00CD19C0" w:rsidRDefault="00CD19C0" w:rsidP="00CD19C0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</w:p>
    <w:p w:rsidR="00CD19C0" w:rsidRDefault="00CD19C0" w:rsidP="00CD19C0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</w:p>
    <w:p w:rsidR="00CD19C0" w:rsidRDefault="00CD19C0" w:rsidP="00CD19C0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</w:p>
    <w:p w:rsidR="00CD19C0" w:rsidRDefault="00CD19C0" w:rsidP="00CD19C0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</w:p>
    <w:p w:rsidR="00CD19C0" w:rsidRDefault="00CD19C0" w:rsidP="00CD19C0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</w:p>
    <w:p w:rsidR="00CD19C0" w:rsidRDefault="00CD19C0" w:rsidP="00CD19C0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</w:p>
    <w:p w:rsidR="00CD19C0" w:rsidRDefault="00CD19C0" w:rsidP="00CD19C0">
      <w:pPr>
        <w:jc w:val="right"/>
        <w:rPr>
          <w:rFonts w:asciiTheme="majorBidi" w:hAnsiTheme="majorBidi" w:cstheme="majorBidi"/>
          <w:sz w:val="28"/>
          <w:szCs w:val="28"/>
          <w:rtl/>
          <w:lang w:bidi="ar-OM"/>
        </w:rPr>
      </w:pPr>
    </w:p>
    <w:p w:rsidR="00B269CD" w:rsidRDefault="00CD19C0" w:rsidP="00CD19C0">
      <w:pPr>
        <w:spacing w:after="0"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         </w:t>
      </w:r>
    </w:p>
    <w:p w:rsidR="00CD19C0" w:rsidRPr="00CD19C0" w:rsidRDefault="00B269CD" w:rsidP="00B03DC5">
      <w:pPr>
        <w:spacing w:after="0"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OM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          </w:t>
      </w:r>
      <w:r w:rsidR="00CD19C0">
        <w:rPr>
          <w:rFonts w:asciiTheme="majorBidi" w:hAnsiTheme="majorBidi" w:cstheme="majorBidi"/>
          <w:sz w:val="28"/>
          <w:szCs w:val="28"/>
          <w:lang w:bidi="ar-IQ"/>
        </w:rPr>
        <w:t xml:space="preserve"> </w:t>
      </w:r>
      <w:r w:rsidR="00CD19C0" w:rsidRPr="00CD19C0">
        <w:rPr>
          <w:rFonts w:asciiTheme="majorBidi" w:hAnsiTheme="majorBidi" w:cstheme="majorBidi"/>
          <w:sz w:val="28"/>
          <w:szCs w:val="28"/>
          <w:lang w:bidi="ar-IQ"/>
        </w:rPr>
        <w:t xml:space="preserve">I certify that the project titled </w:t>
      </w:r>
      <w:r w:rsidR="00CD19C0">
        <w:rPr>
          <w:rFonts w:asciiTheme="majorBidi" w:hAnsiTheme="majorBidi" w:cstheme="majorBidi"/>
          <w:b/>
          <w:bCs/>
          <w:sz w:val="28"/>
          <w:szCs w:val="28"/>
          <w:lang w:bidi="ar-IQ"/>
        </w:rPr>
        <w:t xml:space="preserve"> "</w:t>
      </w:r>
      <w:r w:rsidR="00B03DC5" w:rsidRPr="00B03DC5">
        <w:t xml:space="preserve"> </w:t>
      </w:r>
      <w:r w:rsidR="00B03DC5" w:rsidRPr="00B03DC5">
        <w:rPr>
          <w:rFonts w:asciiTheme="majorBidi" w:hAnsiTheme="majorBidi" w:cstheme="majorBidi"/>
          <w:b/>
          <w:bCs/>
          <w:sz w:val="28"/>
          <w:szCs w:val="28"/>
          <w:lang w:bidi="ar-IQ"/>
        </w:rPr>
        <w:t>DESIGN AND IMPLEMITATION UNIVERSITY RANKING SYSTEM</w:t>
      </w:r>
      <w:r w:rsidR="00CD19C0">
        <w:rPr>
          <w:rFonts w:asciiTheme="majorBidi" w:hAnsiTheme="majorBidi" w:cstheme="majorBidi"/>
          <w:b/>
          <w:bCs/>
          <w:sz w:val="28"/>
          <w:szCs w:val="28"/>
          <w:lang w:bidi="ar-IQ"/>
        </w:rPr>
        <w:t>"</w:t>
      </w:r>
      <w:r w:rsidR="00B03DC5">
        <w:rPr>
          <w:rFonts w:asciiTheme="majorBidi" w:hAnsiTheme="majorBidi" w:cstheme="majorBidi"/>
          <w:sz w:val="28"/>
          <w:szCs w:val="28"/>
          <w:lang w:bidi="ar-IQ"/>
        </w:rPr>
        <w:t xml:space="preserve"> </w:t>
      </w:r>
      <w:r w:rsidR="00CD19C0" w:rsidRPr="00CD19C0">
        <w:rPr>
          <w:rFonts w:asciiTheme="majorBidi" w:hAnsiTheme="majorBidi" w:cstheme="majorBidi"/>
          <w:sz w:val="28"/>
          <w:szCs w:val="28"/>
          <w:lang w:bidi="ar-IQ"/>
        </w:rPr>
        <w:t xml:space="preserve">was done under my supervision at the </w:t>
      </w:r>
      <w:r w:rsidR="00CD19C0">
        <w:rPr>
          <w:rFonts w:asciiTheme="majorBidi" w:hAnsiTheme="majorBidi" w:cstheme="majorBidi"/>
          <w:sz w:val="28"/>
          <w:szCs w:val="28"/>
          <w:lang w:bidi="ar-IQ"/>
        </w:rPr>
        <w:t>Computer Science And  IT</w:t>
      </w:r>
      <w:r w:rsidR="00CD19C0" w:rsidRPr="00CD19C0">
        <w:rPr>
          <w:rFonts w:asciiTheme="majorBidi" w:hAnsiTheme="majorBidi" w:cstheme="majorBidi"/>
          <w:sz w:val="28"/>
          <w:szCs w:val="28"/>
          <w:lang w:bidi="ar-IQ"/>
        </w:rPr>
        <w:t xml:space="preserve"> Department</w:t>
      </w:r>
      <w:r w:rsidR="00B03DC5">
        <w:rPr>
          <w:rFonts w:asciiTheme="majorBidi" w:hAnsiTheme="majorBidi" w:cstheme="majorBidi"/>
          <w:sz w:val="28"/>
          <w:szCs w:val="28"/>
          <w:lang w:bidi="ar-IQ"/>
        </w:rPr>
        <w:t xml:space="preserve"> </w:t>
      </w:r>
      <w:r w:rsidR="00CD19C0" w:rsidRPr="00CD19C0">
        <w:rPr>
          <w:rFonts w:asciiTheme="majorBidi" w:hAnsiTheme="majorBidi" w:cstheme="majorBidi"/>
          <w:sz w:val="28"/>
          <w:szCs w:val="28"/>
          <w:lang w:bidi="ar-IQ"/>
        </w:rPr>
        <w:t xml:space="preserve">College of </w:t>
      </w:r>
      <w:r w:rsidR="00CD19C0">
        <w:rPr>
          <w:rFonts w:asciiTheme="majorBidi" w:hAnsiTheme="majorBidi" w:cstheme="majorBidi"/>
          <w:sz w:val="28"/>
          <w:szCs w:val="28"/>
          <w:lang w:bidi="ar-IQ"/>
        </w:rPr>
        <w:t xml:space="preserve">Science </w:t>
      </w:r>
      <w:r w:rsidR="00CD19C0" w:rsidRPr="00CD19C0">
        <w:rPr>
          <w:rFonts w:asciiTheme="majorBidi" w:hAnsiTheme="majorBidi" w:cstheme="majorBidi"/>
          <w:sz w:val="28"/>
          <w:szCs w:val="28"/>
          <w:lang w:bidi="ar-IQ"/>
        </w:rPr>
        <w:t xml:space="preserve"> -</w:t>
      </w:r>
      <w:r w:rsidR="00CD19C0">
        <w:rPr>
          <w:rFonts w:asciiTheme="majorBidi" w:hAnsiTheme="majorBidi" w:cstheme="majorBidi"/>
          <w:sz w:val="28"/>
          <w:szCs w:val="28"/>
          <w:lang w:bidi="ar-IQ"/>
        </w:rPr>
        <w:t xml:space="preserve"> </w:t>
      </w:r>
      <w:r w:rsidR="00CD19C0" w:rsidRPr="00CD19C0">
        <w:rPr>
          <w:rFonts w:asciiTheme="majorBidi" w:hAnsiTheme="majorBidi" w:cstheme="majorBidi"/>
          <w:sz w:val="28"/>
          <w:szCs w:val="28"/>
          <w:lang w:bidi="ar-IQ"/>
        </w:rPr>
        <w:t>Salahaddin University –Erbil. In the partial fulfillment of</w:t>
      </w:r>
      <w:r w:rsidR="00B03DC5">
        <w:rPr>
          <w:rFonts w:asciiTheme="majorBidi" w:hAnsiTheme="majorBidi" w:cstheme="majorBidi"/>
          <w:sz w:val="28"/>
          <w:szCs w:val="28"/>
          <w:lang w:bidi="ar-IQ"/>
        </w:rPr>
        <w:t xml:space="preserve"> t</w:t>
      </w:r>
      <w:r w:rsidR="00CD19C0" w:rsidRPr="00CD19C0">
        <w:rPr>
          <w:rFonts w:asciiTheme="majorBidi" w:hAnsiTheme="majorBidi" w:cstheme="majorBidi"/>
          <w:sz w:val="28"/>
          <w:szCs w:val="28"/>
          <w:lang w:bidi="ar-IQ"/>
        </w:rPr>
        <w:t xml:space="preserve">he requirement For the degree of </w:t>
      </w:r>
      <w:r w:rsidR="00CD19C0">
        <w:rPr>
          <w:rFonts w:asciiTheme="majorBidi" w:hAnsiTheme="majorBidi" w:cstheme="majorBidi"/>
          <w:sz w:val="28"/>
          <w:szCs w:val="28"/>
          <w:lang w:bidi="ar-IQ"/>
        </w:rPr>
        <w:t xml:space="preserve"> </w:t>
      </w:r>
      <w:r w:rsidR="00CD19C0" w:rsidRPr="00CD19C0">
        <w:rPr>
          <w:rFonts w:asciiTheme="majorBidi" w:hAnsiTheme="majorBidi" w:cstheme="majorBidi"/>
          <w:sz w:val="28"/>
          <w:szCs w:val="28"/>
          <w:lang w:bidi="ar-IQ"/>
        </w:rPr>
        <w:t xml:space="preserve">Bachelor of </w:t>
      </w:r>
      <w:r w:rsidR="00B03DC5">
        <w:rPr>
          <w:rFonts w:asciiTheme="majorBidi" w:hAnsiTheme="majorBidi" w:cstheme="majorBidi"/>
          <w:sz w:val="28"/>
          <w:szCs w:val="28"/>
          <w:lang w:bidi="ar-IQ"/>
        </w:rPr>
        <w:t xml:space="preserve">Computer Science  And </w:t>
      </w:r>
      <w:r w:rsidR="00CD19C0">
        <w:rPr>
          <w:rFonts w:asciiTheme="majorBidi" w:hAnsiTheme="majorBidi" w:cstheme="majorBidi"/>
          <w:sz w:val="28"/>
          <w:szCs w:val="28"/>
          <w:lang w:bidi="ar-IQ"/>
        </w:rPr>
        <w:t xml:space="preserve">  IT</w:t>
      </w:r>
      <w:r>
        <w:rPr>
          <w:rFonts w:asciiTheme="majorBidi" w:hAnsiTheme="majorBidi" w:cstheme="majorBidi"/>
          <w:sz w:val="28"/>
          <w:szCs w:val="28"/>
          <w:lang w:bidi="ar-IQ"/>
        </w:rPr>
        <w:t>.</w:t>
      </w:r>
      <w:r w:rsidR="00CD19C0">
        <w:rPr>
          <w:rFonts w:asciiTheme="majorBidi" w:hAnsiTheme="majorBidi" w:cstheme="majorBidi"/>
          <w:sz w:val="28"/>
          <w:szCs w:val="28"/>
          <w:lang w:bidi="ar-IQ"/>
        </w:rPr>
        <w:t xml:space="preserve"> </w:t>
      </w:r>
    </w:p>
    <w:p w:rsidR="00CD19C0" w:rsidRDefault="00CD19C0" w:rsidP="00CD19C0">
      <w:pPr>
        <w:spacing w:after="0"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OM"/>
        </w:rPr>
      </w:pPr>
    </w:p>
    <w:p w:rsidR="00B269CD" w:rsidRDefault="00B269CD" w:rsidP="00CD19C0">
      <w:pPr>
        <w:spacing w:after="0"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OM"/>
        </w:rPr>
      </w:pPr>
    </w:p>
    <w:p w:rsidR="00B269CD" w:rsidRDefault="00B269CD" w:rsidP="00CD19C0">
      <w:pPr>
        <w:spacing w:after="0"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B269CD" w:rsidRDefault="00B269CD" w:rsidP="00CD19C0">
      <w:pPr>
        <w:spacing w:after="0"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B269CD" w:rsidRDefault="00B269CD" w:rsidP="00CD19C0">
      <w:pPr>
        <w:spacing w:after="0"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B269CD" w:rsidRDefault="00B269CD" w:rsidP="00CD19C0">
      <w:pPr>
        <w:spacing w:after="0"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B269CD" w:rsidRDefault="00B269CD" w:rsidP="00CD19C0">
      <w:pPr>
        <w:spacing w:after="0"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B269CD" w:rsidRDefault="00B269CD" w:rsidP="00CD19C0">
      <w:pPr>
        <w:spacing w:after="0"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B269CD" w:rsidRDefault="00B269CD" w:rsidP="00CD19C0">
      <w:pPr>
        <w:spacing w:after="0"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B269CD" w:rsidRDefault="00B269CD" w:rsidP="00CD19C0">
      <w:pPr>
        <w:spacing w:after="0"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B269CD" w:rsidRDefault="00B269CD" w:rsidP="00CD19C0">
      <w:pPr>
        <w:spacing w:after="0"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B269CD" w:rsidRDefault="00B269CD" w:rsidP="00CD19C0">
      <w:pPr>
        <w:spacing w:after="0"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B269CD" w:rsidRDefault="00B269CD" w:rsidP="00CD19C0">
      <w:pPr>
        <w:spacing w:after="0"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0D0131" w:rsidRDefault="000D0131" w:rsidP="00CD19C0">
      <w:pPr>
        <w:spacing w:after="0"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0D0131" w:rsidRDefault="000D0131" w:rsidP="00CD19C0">
      <w:pPr>
        <w:spacing w:after="0"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0D0131" w:rsidRDefault="000D0131" w:rsidP="00CD19C0">
      <w:pPr>
        <w:spacing w:after="0"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0D0131" w:rsidRDefault="000D0131" w:rsidP="00CD19C0">
      <w:pPr>
        <w:spacing w:after="0"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B269CD" w:rsidRDefault="00B269CD" w:rsidP="00CD19C0">
      <w:pPr>
        <w:spacing w:after="0"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OM"/>
        </w:rPr>
      </w:pPr>
    </w:p>
    <w:p w:rsidR="00B269CD" w:rsidRPr="00B269CD" w:rsidRDefault="00B269CD" w:rsidP="000D0131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  <w:rtl/>
          <w:lang w:bidi="ar-IQ"/>
        </w:rPr>
      </w:pPr>
      <w:r w:rsidRPr="00B269CD">
        <w:rPr>
          <w:rFonts w:asciiTheme="majorBidi" w:hAnsiTheme="majorBidi" w:cstheme="majorBidi"/>
          <w:sz w:val="28"/>
          <w:szCs w:val="28"/>
          <w:lang w:bidi="ar-IQ"/>
        </w:rPr>
        <w:t>Supervisor</w:t>
      </w:r>
    </w:p>
    <w:p w:rsidR="00B269CD" w:rsidRPr="00B269CD" w:rsidRDefault="00B269CD" w:rsidP="000D0131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  <w:lang w:bidi="ar-IQ"/>
        </w:rPr>
      </w:pPr>
      <w:r w:rsidRPr="00B269CD">
        <w:rPr>
          <w:rFonts w:asciiTheme="majorBidi" w:hAnsiTheme="majorBidi" w:cstheme="majorBidi"/>
          <w:sz w:val="28"/>
          <w:szCs w:val="28"/>
          <w:lang w:bidi="ar-IQ"/>
        </w:rPr>
        <w:t>Signature:</w:t>
      </w:r>
    </w:p>
    <w:p w:rsidR="00B269CD" w:rsidRPr="00B269CD" w:rsidRDefault="00B269CD" w:rsidP="000D0131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  <w:lang w:bidi="ar-IQ"/>
        </w:rPr>
      </w:pPr>
      <w:r w:rsidRPr="00B269CD">
        <w:rPr>
          <w:rFonts w:asciiTheme="majorBidi" w:hAnsiTheme="majorBidi" w:cstheme="majorBidi"/>
          <w:sz w:val="28"/>
          <w:szCs w:val="28"/>
          <w:lang w:bidi="ar-IQ"/>
        </w:rPr>
        <w:t>Name: Dr. Aaaa Bbbb Cccc</w:t>
      </w:r>
    </w:p>
    <w:p w:rsidR="00B269CD" w:rsidRPr="00B269CD" w:rsidRDefault="00B269CD" w:rsidP="00B03DC5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  <w:lang w:bidi="ar-IQ"/>
        </w:rPr>
      </w:pPr>
      <w:r w:rsidRPr="00B269CD">
        <w:rPr>
          <w:rFonts w:asciiTheme="majorBidi" w:hAnsiTheme="majorBidi" w:cstheme="majorBidi"/>
          <w:sz w:val="28"/>
          <w:szCs w:val="28"/>
          <w:lang w:bidi="ar-IQ"/>
        </w:rPr>
        <w:t>Date</w:t>
      </w:r>
      <w:r w:rsidRPr="00B269CD">
        <w:rPr>
          <w:rFonts w:asciiTheme="majorBidi" w:hAnsiTheme="majorBidi" w:cs="Times New Roman"/>
          <w:sz w:val="28"/>
          <w:szCs w:val="28"/>
          <w:lang w:bidi="ar-IQ"/>
        </w:rPr>
        <w:t xml:space="preserve">:  </w:t>
      </w:r>
      <w:r w:rsidR="000D0131">
        <w:rPr>
          <w:rFonts w:asciiTheme="majorBidi" w:hAnsiTheme="majorBidi" w:cs="Times New Roman"/>
          <w:sz w:val="28"/>
          <w:szCs w:val="28"/>
          <w:lang w:bidi="ar-IQ"/>
        </w:rPr>
        <w:t>1</w:t>
      </w:r>
      <w:r w:rsidRPr="00B269CD">
        <w:rPr>
          <w:rFonts w:asciiTheme="majorBidi" w:hAnsiTheme="majorBidi" w:cs="Times New Roman"/>
          <w:sz w:val="28"/>
          <w:szCs w:val="28"/>
          <w:lang w:bidi="ar-IQ"/>
        </w:rPr>
        <w:t>/5/201</w:t>
      </w:r>
      <w:r w:rsidR="00B03DC5">
        <w:rPr>
          <w:rFonts w:asciiTheme="majorBidi" w:hAnsiTheme="majorBidi" w:cs="Times New Roman"/>
          <w:sz w:val="28"/>
          <w:szCs w:val="28"/>
          <w:lang w:bidi="ar-IQ"/>
        </w:rPr>
        <w:t>9</w:t>
      </w:r>
    </w:p>
    <w:p w:rsidR="00B269CD" w:rsidRDefault="00B269CD" w:rsidP="00B269CD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  <w:rtl/>
          <w:lang w:bidi="ar-OM"/>
        </w:rPr>
      </w:pPr>
    </w:p>
    <w:p w:rsidR="00FD1A37" w:rsidRPr="000F584D" w:rsidRDefault="00FD1A37" w:rsidP="00FD1A37">
      <w:pPr>
        <w:bidi w:val="0"/>
        <w:spacing w:after="0" w:line="240" w:lineRule="auto"/>
        <w:ind w:righ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b/>
          <w:bCs/>
          <w:color w:val="000000"/>
          <w:sz w:val="32"/>
          <w:u w:val="single"/>
        </w:rPr>
        <w:lastRenderedPageBreak/>
        <w:t>TABLE OF CONTENTS</w:t>
      </w:r>
    </w:p>
    <w:p w:rsidR="00FD1A37" w:rsidRPr="000F584D" w:rsidRDefault="00FD1A37" w:rsidP="00FD1A37">
      <w:pPr>
        <w:bidi w:val="0"/>
        <w:spacing w:after="0" w:line="240" w:lineRule="auto"/>
        <w:ind w:left="35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FD1A37" w:rsidRPr="000F584D" w:rsidRDefault="00FD1A37" w:rsidP="000D0131">
      <w:pPr>
        <w:bidi w:val="0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D0131" w:rsidRPr="000F584D" w:rsidRDefault="00FD1A37" w:rsidP="000D0131">
      <w:pPr>
        <w:bidi w:val="0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Title Page </w:t>
      </w:r>
      <w:r w:rsidR="000D0131"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</w:t>
      </w:r>
      <w:r w:rsidR="000D013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D0131"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........................................................................................</w:t>
      </w:r>
      <w:r w:rsidR="000D0131" w:rsidRPr="000F584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D0131"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</w:p>
    <w:p w:rsidR="00FD1A37" w:rsidRPr="000F584D" w:rsidRDefault="00FD1A37" w:rsidP="000D0131">
      <w:pPr>
        <w:bidi w:val="0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Dedication .......................................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 .. ......... .. ... ii</w:t>
      </w:r>
    </w:p>
    <w:p w:rsidR="00FD1A37" w:rsidRPr="000F584D" w:rsidRDefault="00FD1A37" w:rsidP="000D0131">
      <w:pPr>
        <w:bidi w:val="0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ar-IQ"/>
        </w:rPr>
      </w:pPr>
      <w:r w:rsidRPr="00FA644A">
        <w:rPr>
          <w:rFonts w:ascii="Times New Roman" w:eastAsia="Times New Roman" w:hAnsi="Times New Roman" w:cs="Times New Roman"/>
          <w:color w:val="000000"/>
          <w:sz w:val="24"/>
          <w:szCs w:val="24"/>
        </w:rPr>
        <w:t>Certification of the supervisor</w:t>
      </w:r>
      <w:r w:rsidR="000D0131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bidi="ar-OM"/>
        </w:rPr>
        <w:t>.................................................................................................</w:t>
      </w:r>
      <w:r w:rsidR="000D0131">
        <w:rPr>
          <w:rFonts w:ascii="Times New Roman" w:eastAsia="Times New Roman" w:hAnsi="Times New Roman" w:cs="Times New Roman"/>
          <w:color w:val="000000"/>
          <w:sz w:val="24"/>
          <w:szCs w:val="24"/>
        </w:rPr>
        <w:t>iii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D0131"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Abstract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</w:t>
      </w:r>
      <w:r w:rsidR="000D0131">
        <w:rPr>
          <w:rFonts w:ascii="Times New Roman" w:eastAsia="Times New Roman" w:hAnsi="Times New Roman" w:cs="Times New Roman"/>
          <w:color w:val="000000"/>
          <w:sz w:val="24"/>
          <w:szCs w:val="24"/>
        </w:rPr>
        <w:t>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</w:t>
      </w:r>
      <w:r w:rsidR="000D0131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................................................................</w:t>
      </w:r>
      <w:r w:rsidRPr="000F584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0D0131">
        <w:rPr>
          <w:rFonts w:ascii="Times New Roman" w:eastAsia="Times New Roman" w:hAnsi="Times New Roman" w:cs="Times New Roman"/>
          <w:color w:val="000000"/>
          <w:sz w:val="24"/>
          <w:szCs w:val="24"/>
          <w:lang w:bidi="ar-IQ"/>
        </w:rPr>
        <w:t>v</w:t>
      </w:r>
    </w:p>
    <w:p w:rsidR="00FD1A37" w:rsidRPr="000F584D" w:rsidRDefault="00FD1A37" w:rsidP="000D0131">
      <w:pPr>
        <w:bidi w:val="0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="000D0131"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List of Figures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 ... ...... ... .................. ......... ... ... 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="000D0131"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</w:p>
    <w:p w:rsidR="00FD1A37" w:rsidRPr="000F584D" w:rsidRDefault="000D0131" w:rsidP="000D0131">
      <w:pPr>
        <w:bidi w:val="0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List of Tables</w:t>
      </w:r>
      <w:r w:rsidR="00FD1A37"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......</w:t>
      </w:r>
      <w:r w:rsidR="00FD1A37"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="00FD1A37"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</w:t>
      </w:r>
      <w:r w:rsidR="00FD1A37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</w:t>
      </w:r>
      <w:r w:rsidR="00FD1A37"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 ..................... ...... ...... ...... ..................... .</w:t>
      </w:r>
      <w:r w:rsidR="00FD1A37"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="00FD1A37"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</w:p>
    <w:p w:rsidR="00FD1A37" w:rsidRPr="000F584D" w:rsidRDefault="00FD1A37" w:rsidP="000D0131">
      <w:pPr>
        <w:bidi w:val="0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1. INTRODUCTION ......... .. ....................... ............... 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 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="000D0131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…………………….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0F584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...... 1</w:t>
      </w:r>
    </w:p>
    <w:p w:rsidR="00FD1A37" w:rsidRPr="000F584D" w:rsidRDefault="00FD1A37" w:rsidP="000D0131">
      <w:pPr>
        <w:bidi w:val="0"/>
        <w:spacing w:after="0" w:line="360" w:lineRule="auto"/>
        <w:ind w:firstLine="5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1.1 Introduction ...... ........................ ................</w:t>
      </w:r>
      <w:r w:rsidR="000D0131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........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...... ...... 1</w:t>
      </w:r>
    </w:p>
    <w:p w:rsidR="00FD1A37" w:rsidRPr="000F584D" w:rsidRDefault="00FD1A37" w:rsidP="000D0131">
      <w:pPr>
        <w:bidi w:val="0"/>
        <w:spacing w:after="0" w:line="360" w:lineRule="auto"/>
        <w:ind w:firstLine="5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1.2 Literature Review .....................</w:t>
      </w:r>
      <w:r w:rsidR="000D0131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 ...........................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......</w:t>
      </w:r>
    </w:p>
    <w:p w:rsidR="00FD1A37" w:rsidRPr="000F584D" w:rsidRDefault="00FD1A37" w:rsidP="000D0131">
      <w:pPr>
        <w:bidi w:val="0"/>
        <w:spacing w:after="0" w:line="360" w:lineRule="auto"/>
        <w:ind w:firstLine="5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1.3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Contribution ... .................. .....</w:t>
      </w:r>
      <w:r w:rsidR="000D0131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 ................. .. ......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 ......</w:t>
      </w:r>
    </w:p>
    <w:p w:rsidR="00FD1A37" w:rsidRPr="000F584D" w:rsidRDefault="00FD1A37" w:rsidP="000D0131">
      <w:pPr>
        <w:bidi w:val="0"/>
        <w:spacing w:after="0" w:line="360" w:lineRule="auto"/>
        <w:ind w:firstLine="5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1.4 Outline of This Thesis ........</w:t>
      </w:r>
      <w:r w:rsidR="000D0131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 .......................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 ... 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......</w:t>
      </w:r>
    </w:p>
    <w:p w:rsidR="00FD1A37" w:rsidRPr="000F584D" w:rsidRDefault="00FD1A37" w:rsidP="000D0131">
      <w:pPr>
        <w:bidi w:val="0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2. CLASSICAL CONTROL SYSTEM ... </w:t>
      </w:r>
      <w:r w:rsidR="000D0131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 ... 8</w:t>
      </w:r>
    </w:p>
    <w:p w:rsidR="00FD1A37" w:rsidRPr="000F584D" w:rsidRDefault="00FD1A37" w:rsidP="000D0131">
      <w:pPr>
        <w:bidi w:val="0"/>
        <w:spacing w:after="0" w:line="360" w:lineRule="auto"/>
        <w:ind w:firstLine="5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2.1 Background .. ... .. ......... .. ........................ ...... ...... .. ....</w:t>
      </w:r>
      <w:r w:rsidR="000D0131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....., .. ......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......</w:t>
      </w:r>
      <w:r w:rsidR="000D0131">
        <w:rPr>
          <w:rFonts w:ascii="Times New Roman" w:eastAsia="Times New Roman" w:hAnsi="Times New Roman" w:cs="Times New Roman"/>
          <w:color w:val="000000"/>
          <w:sz w:val="27"/>
          <w:szCs w:val="27"/>
        </w:rPr>
        <w:t>9</w:t>
      </w:r>
    </w:p>
    <w:p w:rsidR="00FD1A37" w:rsidRPr="000F584D" w:rsidRDefault="00FD1A37" w:rsidP="000D0131">
      <w:pPr>
        <w:bidi w:val="0"/>
        <w:spacing w:after="0" w:line="360" w:lineRule="auto"/>
        <w:ind w:firstLine="5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2.2 Controller Design 2.3 Proportional-Integral-Derivative ... .......................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 ......</w:t>
      </w:r>
      <w:r w:rsidRPr="000F584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0F584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</w:p>
    <w:p w:rsidR="00FD1A37" w:rsidRPr="000F584D" w:rsidRDefault="00FD1A37" w:rsidP="000D0131">
      <w:pPr>
        <w:bidi w:val="0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3. DESIGNING PID CONTROLLER FOR NONLINEAR SYSTEM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 .. ......</w:t>
      </w:r>
      <w:r w:rsidR="000D0131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14</w:t>
      </w:r>
    </w:p>
    <w:p w:rsidR="00FD1A37" w:rsidRPr="000F584D" w:rsidRDefault="00FD1A37" w:rsidP="000D0131">
      <w:pPr>
        <w:bidi w:val="0"/>
        <w:spacing w:after="0" w:line="360" w:lineRule="auto"/>
        <w:ind w:firstLine="5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3.1 Introduction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.................................................................................................................</w:t>
      </w:r>
    </w:p>
    <w:p w:rsidR="00FD1A37" w:rsidRPr="000F584D" w:rsidRDefault="00FD1A37" w:rsidP="000D0131">
      <w:pPr>
        <w:bidi w:val="0"/>
        <w:spacing w:after="0" w:line="360" w:lineRule="auto"/>
        <w:ind w:firstLine="5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3.2 Inverted Pendulum Problem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</w:t>
      </w:r>
      <w:r w:rsidR="000D0131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 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 .15</w:t>
      </w:r>
    </w:p>
    <w:p w:rsidR="00FD1A37" w:rsidRPr="000F584D" w:rsidRDefault="00FD1A37" w:rsidP="000D0131">
      <w:pPr>
        <w:bidi w:val="0"/>
        <w:spacing w:after="0" w:line="360" w:lineRule="auto"/>
        <w:ind w:firstLine="5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3.3 Nonlinear case .. ... .. ............ ................</w:t>
      </w:r>
      <w:r w:rsidR="000D0131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 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17</w:t>
      </w:r>
    </w:p>
    <w:p w:rsidR="00FD1A37" w:rsidRPr="000F584D" w:rsidRDefault="00FD1A37" w:rsidP="000D0131">
      <w:pPr>
        <w:bidi w:val="0"/>
        <w:spacing w:after="0" w:line="360" w:lineRule="auto"/>
        <w:ind w:firstLine="5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3.4 linearization case .................. ................. </w:t>
      </w:r>
      <w:r w:rsidR="000D0131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</w:t>
      </w:r>
      <w:r w:rsidRPr="000F584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19</w:t>
      </w:r>
    </w:p>
    <w:p w:rsidR="00FD1A37" w:rsidRPr="000F584D" w:rsidRDefault="00FD1A37" w:rsidP="000D0131">
      <w:pPr>
        <w:bidi w:val="0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CONCLUSION AND FUTURE RESEARCH ......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</w:t>
      </w:r>
      <w:r w:rsidR="000D0131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</w:t>
      </w:r>
      <w:r w:rsidRPr="000F584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0F584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44</w:t>
      </w:r>
    </w:p>
    <w:p w:rsidR="00FD1A37" w:rsidRPr="000F584D" w:rsidRDefault="00FD1A37" w:rsidP="000D0131">
      <w:pPr>
        <w:bidi w:val="0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REFERENCES ..................................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</w:t>
      </w:r>
      <w:r w:rsidR="000D0131">
        <w:rPr>
          <w:rFonts w:ascii="Times New Roman" w:eastAsia="Times New Roman" w:hAnsi="Times New Roman" w:cs="Times New Roman"/>
          <w:color w:val="000000"/>
          <w:sz w:val="24"/>
          <w:szCs w:val="24"/>
        </w:rPr>
        <w:t>.......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........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45</w:t>
      </w:r>
    </w:p>
    <w:p w:rsidR="00FD1A37" w:rsidRDefault="00FD1A37" w:rsidP="000D0131">
      <w:pPr>
        <w:bidi w:val="0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APPENDICES</w:t>
      </w:r>
    </w:p>
    <w:p w:rsidR="00FD1A37" w:rsidRPr="000F584D" w:rsidRDefault="00FD1A37" w:rsidP="000D0131">
      <w:pPr>
        <w:bidi w:val="0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A. THE FUZZY RULES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OF MAMDANI MODEL FOR</w:t>
      </w:r>
    </w:p>
    <w:p w:rsidR="00FD1A37" w:rsidRPr="000F584D" w:rsidRDefault="00FD1A37" w:rsidP="000D0131">
      <w:pPr>
        <w:bidi w:val="0"/>
        <w:spacing w:after="0" w:line="360" w:lineRule="auto"/>
        <w:ind w:firstLine="1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INVERTED PENDULUM PROBLEM ...... .........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</w:t>
      </w:r>
      <w:r w:rsidR="000D0131">
        <w:rPr>
          <w:rFonts w:ascii="Times New Roman" w:eastAsia="Times New Roman" w:hAnsi="Times New Roman" w:cs="Times New Roman"/>
          <w:color w:val="000000"/>
          <w:sz w:val="24"/>
          <w:szCs w:val="24"/>
        </w:rPr>
        <w:t>....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</w:t>
      </w:r>
      <w:r w:rsidR="000D013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</w:t>
      </w:r>
      <w:r w:rsidR="000D013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46</w:t>
      </w:r>
    </w:p>
    <w:p w:rsidR="00FD1A37" w:rsidRPr="000F584D" w:rsidRDefault="00FD1A37" w:rsidP="000D0131">
      <w:pPr>
        <w:bidi w:val="0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B. THE FUZZY RULES OF SUGENO MODEL FOR</w:t>
      </w:r>
    </w:p>
    <w:p w:rsidR="00FD1A37" w:rsidRPr="000F584D" w:rsidRDefault="00FD1A37" w:rsidP="000D0131">
      <w:pPr>
        <w:bidi w:val="0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INVERTED PENDULUM PROBLEM ... 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</w:t>
      </w:r>
      <w:r w:rsidR="000D0131">
        <w:rPr>
          <w:rFonts w:ascii="Times New Roman" w:eastAsia="Times New Roman" w:hAnsi="Times New Roman" w:cs="Times New Roman"/>
          <w:color w:val="000000"/>
          <w:sz w:val="24"/>
          <w:szCs w:val="24"/>
        </w:rPr>
        <w:t>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</w:t>
      </w:r>
      <w:r w:rsidR="000D013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 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47</w:t>
      </w:r>
    </w:p>
    <w:p w:rsidR="00FD1A37" w:rsidRPr="000F584D" w:rsidRDefault="00FD1A37" w:rsidP="000D0131">
      <w:pPr>
        <w:bidi w:val="0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C. COMPUTER PROGRAMS ...........................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</w:t>
      </w:r>
      <w:r w:rsidR="000D0131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</w:t>
      </w:r>
      <w:r w:rsidRPr="000F584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48</w:t>
      </w:r>
    </w:p>
    <w:p w:rsidR="00FD1A37" w:rsidRPr="000F584D" w:rsidRDefault="00FD1A37" w:rsidP="000D0131">
      <w:pPr>
        <w:bidi w:val="0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D. PHASE PLAINS .........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</w:t>
      </w:r>
      <w:r w:rsidRPr="000F584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.....</w:t>
      </w:r>
      <w:r w:rsidR="000D0131">
        <w:rPr>
          <w:rFonts w:ascii="Times New Roman" w:eastAsia="Times New Roman" w:hAnsi="Times New Roman" w:cs="Times New Roman"/>
          <w:color w:val="000000"/>
          <w:sz w:val="24"/>
          <w:szCs w:val="24"/>
        </w:rPr>
        <w:t>..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 .. ......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 49</w:t>
      </w:r>
    </w:p>
    <w:p w:rsidR="00FD1A37" w:rsidRPr="000F584D" w:rsidRDefault="00FD1A37" w:rsidP="000D0131">
      <w:pPr>
        <w:bidi w:val="0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FD1A37" w:rsidRPr="000F584D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b/>
          <w:bCs/>
          <w:color w:val="000000"/>
          <w:sz w:val="28"/>
          <w:u w:val="single"/>
        </w:rPr>
        <w:lastRenderedPageBreak/>
        <w:t>LIST OF TABLES</w:t>
      </w:r>
    </w:p>
    <w:p w:rsidR="00FD1A37" w:rsidRPr="000F584D" w:rsidRDefault="00FD1A37" w:rsidP="000D0131">
      <w:pPr>
        <w:bidi w:val="0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D1A37" w:rsidRPr="000F584D" w:rsidRDefault="00FD1A37" w:rsidP="000D0131">
      <w:pPr>
        <w:bidi w:val="0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Table 3.1</w:t>
      </w:r>
      <w:r w:rsidRPr="000F584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Inverted Pendulum Parameter Values ​​......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</w:t>
      </w:r>
      <w:r w:rsidRPr="000F584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</w:t>
      </w:r>
      <w:r w:rsidRPr="000F584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 21</w:t>
      </w:r>
    </w:p>
    <w:p w:rsidR="00FD1A37" w:rsidRPr="000F584D" w:rsidRDefault="00FD1A37" w:rsidP="000D0131">
      <w:pPr>
        <w:bidi w:val="0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Table 5.1</w:t>
      </w:r>
      <w:r w:rsidRPr="000F584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Inverted Pendulum Equations ....... .........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………..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.......</w:t>
      </w:r>
      <w:r w:rsidRPr="000F584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 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:rsidR="00FD1A37" w:rsidRPr="000F584D" w:rsidRDefault="00FD1A37" w:rsidP="000D0131">
      <w:pPr>
        <w:bidi w:val="0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Table 5.2</w:t>
      </w:r>
      <w:r w:rsidRPr="000F584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Inverted Pendulum Parameter Values ​​......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...... ...... ......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:rsidR="00FD1A37" w:rsidRPr="000F584D" w:rsidRDefault="00FD1A37" w:rsidP="000D0131">
      <w:pPr>
        <w:bidi w:val="0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Table 5.3</w:t>
      </w:r>
      <w:r w:rsidRPr="000F584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Fuzzy Associative Memory (FAM) ............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35</w:t>
      </w:r>
    </w:p>
    <w:p w:rsidR="00FD1A37" w:rsidRPr="000F584D" w:rsidRDefault="00FD1A37" w:rsidP="000D0131">
      <w:pPr>
        <w:bidi w:val="0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Table 5.4</w:t>
      </w:r>
      <w:r w:rsidRPr="000F584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Set of Input-Output Data for First Rule.</w:t>
      </w:r>
      <w:r w:rsidRPr="000F584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…..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 ......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........ ....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37</w:t>
      </w:r>
    </w:p>
    <w:p w:rsidR="00FD1A37" w:rsidRPr="000F584D" w:rsidRDefault="00FD1A37" w:rsidP="000D0131">
      <w:pPr>
        <w:bidi w:val="0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Table 5.5</w:t>
      </w:r>
      <w:r w:rsidRPr="000F584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Finding Parameters of First Rule Using Least</w:t>
      </w:r>
      <w:r w:rsidR="000D01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…………………….38</w:t>
      </w:r>
    </w:p>
    <w:p w:rsidR="00FD1A37" w:rsidRPr="000F584D" w:rsidRDefault="00B03DC5" w:rsidP="000D0131">
      <w:pPr>
        <w:bidi w:val="0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D1A37"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Table 5.6</w:t>
      </w:r>
      <w:r w:rsidR="00FD1A37" w:rsidRPr="000F584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FD1A37"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The Eigenvalues ​​of Sugeno Fuzzy Control Using</w:t>
      </w:r>
    </w:p>
    <w:p w:rsidR="00FD1A37" w:rsidRPr="000F584D" w:rsidRDefault="00FD1A37" w:rsidP="000D0131">
      <w:pPr>
        <w:bidi w:val="0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State Variable Feedback ....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 .................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="000D0131"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0F584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39</w:t>
      </w:r>
    </w:p>
    <w:p w:rsidR="00FD1A37" w:rsidRPr="000F584D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D1A37" w:rsidRPr="000F584D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D1A37" w:rsidRPr="000F584D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D1A37" w:rsidRPr="000F584D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D1A37" w:rsidRPr="000F584D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D1A37" w:rsidRPr="000F584D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D1A37" w:rsidRPr="000F584D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D1A37" w:rsidRPr="000F584D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D1A37" w:rsidRPr="000F584D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D1A37" w:rsidRPr="000F584D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D1A37" w:rsidRPr="000F584D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D1A37" w:rsidRPr="000F584D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D1A37" w:rsidRPr="000F584D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D1A37" w:rsidRPr="000F584D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D1A37" w:rsidRPr="000F584D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D1A37" w:rsidRPr="000F584D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D1A37" w:rsidRPr="000F584D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D1A37" w:rsidRPr="000F584D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D1A37" w:rsidRPr="000F584D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D1A37" w:rsidRPr="000F584D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D1A37" w:rsidRPr="000F584D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D1A37" w:rsidRPr="000F584D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D1A37" w:rsidRPr="000F584D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D1A37" w:rsidRPr="000F584D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D1A37" w:rsidRPr="000F584D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D1A37" w:rsidRPr="000F584D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D1A37" w:rsidRPr="000F584D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D1A37" w:rsidRPr="000F584D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D1A37" w:rsidRPr="000F584D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D0131" w:rsidRDefault="000D0131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0131" w:rsidRDefault="000D0131" w:rsidP="000D0131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1A37" w:rsidRPr="000F584D" w:rsidRDefault="00FD1A37" w:rsidP="000D0131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D1A37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FD1A37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FD1A37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FD1A37" w:rsidRPr="000F584D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FD1A37" w:rsidRPr="000F584D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b/>
          <w:bCs/>
          <w:color w:val="000000"/>
          <w:sz w:val="28"/>
          <w:u w:val="single"/>
        </w:rPr>
        <w:lastRenderedPageBreak/>
        <w:t>LIST OF FIGURES</w:t>
      </w:r>
    </w:p>
    <w:p w:rsidR="00FD1A37" w:rsidRPr="000F584D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D1A37" w:rsidRPr="000F584D" w:rsidRDefault="00FD1A37" w:rsidP="000D0131">
      <w:pPr>
        <w:bidi w:val="0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Figure 2.1 Closed-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Loop Controller .....................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</w:t>
      </w:r>
      <w:r w:rsidR="000D0131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</w:t>
      </w:r>
      <w:r w:rsidR="000D0131">
        <w:rPr>
          <w:rFonts w:ascii="Times New Roman" w:eastAsia="Times New Roman" w:hAnsi="Times New Roman" w:cs="Times New Roman"/>
          <w:color w:val="000000"/>
          <w:sz w:val="24"/>
          <w:szCs w:val="24"/>
        </w:rPr>
        <w:t>..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........</w:t>
      </w:r>
      <w:r w:rsidRPr="000F584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="000D0131">
        <w:rPr>
          <w:rFonts w:ascii="Times New Roman" w:eastAsia="Times New Roman" w:hAnsi="Times New Roman" w:cs="Times New Roman"/>
          <w:color w:val="000000"/>
          <w:sz w:val="27"/>
          <w:szCs w:val="27"/>
        </w:rPr>
        <w:t>10</w:t>
      </w:r>
    </w:p>
    <w:p w:rsidR="00FD1A37" w:rsidRPr="000F584D" w:rsidRDefault="00FD1A37" w:rsidP="000D0131">
      <w:pPr>
        <w:bidi w:val="0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Figure 2.2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A PID Controller ........................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 ......................</w:t>
      </w:r>
      <w:r w:rsidR="000D0131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0F584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 ... 12</w:t>
      </w:r>
    </w:p>
    <w:p w:rsidR="00FD1A37" w:rsidRPr="000F584D" w:rsidRDefault="00FD1A37" w:rsidP="000D0131">
      <w:pPr>
        <w:bidi w:val="0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Figure 3.1</w:t>
      </w:r>
      <w:r w:rsidRPr="000F584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 PID Controller for Inver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ted Pendulum .................. .. </w:t>
      </w:r>
      <w:r w:rsidR="000D0131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 .. ... 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</w:t>
      </w:r>
      <w:r w:rsidRPr="000F584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..18</w:t>
      </w:r>
    </w:p>
    <w:p w:rsidR="00FD1A37" w:rsidRPr="000F584D" w:rsidRDefault="00FD1A37" w:rsidP="00121C65">
      <w:pPr>
        <w:bidi w:val="0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Figure 3.2</w:t>
      </w:r>
      <w:r w:rsidRPr="000F584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The Cart Position of the Inverted Pendulum (Nonlinear Case)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="000D0131">
        <w:rPr>
          <w:rFonts w:ascii="Times New Roman" w:eastAsia="Times New Roman" w:hAnsi="Times New Roman" w:cs="Times New Roman"/>
          <w:color w:val="000000"/>
          <w:sz w:val="24"/>
          <w:szCs w:val="24"/>
        </w:rPr>
        <w:t>……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="00121C65">
        <w:rPr>
          <w:rFonts w:ascii="Times New Roman" w:eastAsia="Times New Roman" w:hAnsi="Times New Roman" w:cs="Times New Roman"/>
          <w:color w:val="000000"/>
          <w:sz w:val="27"/>
          <w:lang w:bidi="ar-JO"/>
        </w:rPr>
        <w:t>.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</w:t>
      </w:r>
      <w:r w:rsidRPr="000F584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 .18</w:t>
      </w:r>
    </w:p>
    <w:p w:rsidR="00FD1A37" w:rsidRPr="000F584D" w:rsidRDefault="00FD1A37" w:rsidP="000D0131">
      <w:pPr>
        <w:bidi w:val="0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Figure 3.3</w:t>
      </w:r>
      <w:r w:rsidRPr="000F584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The Position of the Inverted Pendulum (Nonlinear Case) ... ...</w:t>
      </w:r>
      <w:r w:rsidR="000D0131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0F584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121C65">
        <w:rPr>
          <w:rFonts w:ascii="Times New Roman" w:eastAsia="Times New Roman" w:hAnsi="Times New Roman" w:cs="Times New Roman"/>
          <w:color w:val="000000"/>
          <w:sz w:val="27"/>
          <w:szCs w:val="27"/>
        </w:rPr>
        <w:t>..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 .19</w:t>
      </w:r>
    </w:p>
    <w:p w:rsidR="00FD1A37" w:rsidRPr="000F584D" w:rsidRDefault="00FD1A37" w:rsidP="000D0131">
      <w:pPr>
        <w:bidi w:val="0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Figure 3.4</w:t>
      </w:r>
      <w:r w:rsidRPr="000F584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The Cart Position of the Inverted Pendulum (Linearized Case) ....</w:t>
      </w:r>
      <w:r w:rsidR="000D0131">
        <w:rPr>
          <w:rFonts w:ascii="Times New Roman" w:eastAsia="Times New Roman" w:hAnsi="Times New Roman" w:cs="Times New Roman"/>
          <w:color w:val="000000"/>
          <w:sz w:val="24"/>
          <w:szCs w:val="24"/>
        </w:rPr>
        <w:t>.....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</w:t>
      </w:r>
      <w:r w:rsidR="00121C6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..22</w:t>
      </w:r>
    </w:p>
    <w:p w:rsidR="00FD1A37" w:rsidRPr="000F584D" w:rsidRDefault="000D0131" w:rsidP="000D0131">
      <w:pPr>
        <w:bidi w:val="0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D1A37"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Figure 3.5</w:t>
      </w:r>
      <w:r w:rsidR="00FD1A37" w:rsidRPr="000F584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FD1A37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="00FD1A37"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The Position of the Inverted Pendulum (Linearize Case) ...... ..</w:t>
      </w:r>
      <w:r w:rsidR="00FD1A37"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="00FD1A37"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......</w:t>
      </w:r>
      <w:r w:rsidR="00FD1A37"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="00121C65"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  <w:r w:rsidR="00FD1A37"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D1A37"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="00FD1A37"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..23</w:t>
      </w:r>
    </w:p>
    <w:p w:rsidR="00FD1A37" w:rsidRPr="000F584D" w:rsidRDefault="00FD1A37" w:rsidP="000D0131">
      <w:pPr>
        <w:bidi w:val="0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Figure 4.1</w:t>
      </w:r>
      <w:r w:rsidRPr="000F584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The Venn diagram of a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fuzzy set ........................... ... ... ... </w:t>
      </w:r>
      <w:r w:rsidR="000D0131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………..…</w:t>
      </w:r>
      <w:r w:rsidR="00121C6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D013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</w:t>
      </w:r>
      <w:r w:rsidRPr="000F584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..27</w:t>
      </w:r>
    </w:p>
    <w:p w:rsidR="00FD1A37" w:rsidRPr="000F584D" w:rsidRDefault="00FD1A37" w:rsidP="000D0131">
      <w:pPr>
        <w:bidi w:val="0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Figure 4.2</w:t>
      </w:r>
      <w:r w:rsidRPr="000F584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Intersection of fuzzy sets A and B .............................. ... </w:t>
      </w:r>
      <w:r w:rsidR="000D0131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………...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</w:t>
      </w:r>
      <w:r w:rsidR="00121C6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29</w:t>
      </w:r>
    </w:p>
    <w:p w:rsidR="00FD1A37" w:rsidRPr="000F584D" w:rsidRDefault="00FD1A37" w:rsidP="000D0131">
      <w:pPr>
        <w:bidi w:val="0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Figure 4.3</w:t>
      </w:r>
      <w:r w:rsidRPr="000F584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  Union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fuzzy sets A and B .............................. .. ....... </w:t>
      </w:r>
      <w:r w:rsidR="000D0131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</w:t>
      </w:r>
      <w:r w:rsidR="00121C65">
        <w:rPr>
          <w:rFonts w:ascii="Times New Roman" w:eastAsia="Times New Roman" w:hAnsi="Times New Roman" w:cs="Times New Roman"/>
          <w:color w:val="000000"/>
          <w:sz w:val="24"/>
          <w:szCs w:val="24"/>
        </w:rPr>
        <w:t>….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D0131">
        <w:rPr>
          <w:rFonts w:ascii="Times New Roman" w:eastAsia="Times New Roman" w:hAnsi="Times New Roman" w:cs="Times New Roman"/>
          <w:color w:val="000000"/>
          <w:sz w:val="24"/>
          <w:szCs w:val="24"/>
        </w:rPr>
        <w:t>..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 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29</w:t>
      </w:r>
    </w:p>
    <w:p w:rsidR="00FD1A37" w:rsidRPr="000F584D" w:rsidRDefault="00FD1A37" w:rsidP="00121C65">
      <w:pPr>
        <w:bidi w:val="0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Figure 4.4</w:t>
      </w:r>
      <w:r w:rsidRPr="000F584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Complement of fuzzy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 A ......................... ...... .. .. </w:t>
      </w:r>
      <w:r w:rsidR="000D0131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</w:t>
      </w:r>
      <w:r w:rsidR="00121C65">
        <w:rPr>
          <w:rFonts w:ascii="Times New Roman" w:eastAsia="Times New Roman" w:hAnsi="Times New Roman" w:cs="Times New Roman"/>
          <w:color w:val="000000"/>
          <w:sz w:val="24"/>
          <w:szCs w:val="24"/>
        </w:rPr>
        <w:t>….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 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</w:p>
    <w:p w:rsidR="00FD1A37" w:rsidRPr="000F584D" w:rsidRDefault="00FD1A37" w:rsidP="000D0131">
      <w:pPr>
        <w:bidi w:val="0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Figure 4.5</w:t>
      </w:r>
      <w:r w:rsidRPr="000F584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A bell-shaped membership function .........................</w:t>
      </w:r>
      <w:r w:rsidR="000D0131">
        <w:rPr>
          <w:rFonts w:ascii="Times New Roman" w:eastAsia="Times New Roman" w:hAnsi="Times New Roman" w:cs="Times New Roman"/>
          <w:color w:val="000000"/>
          <w:sz w:val="24"/>
          <w:szCs w:val="24"/>
        </w:rPr>
        <w:t>.......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......</w:t>
      </w:r>
      <w:r w:rsidRPr="000F584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="000D0131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21C6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 ..31</w:t>
      </w:r>
    </w:p>
    <w:p w:rsidR="00FD1A37" w:rsidRPr="000F584D" w:rsidRDefault="00FD1A37" w:rsidP="000D0131">
      <w:pPr>
        <w:bidi w:val="0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Figure 4.6</w:t>
      </w:r>
      <w:r w:rsidRPr="000F584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A triangular membership function ........................ .......</w:t>
      </w:r>
      <w:r w:rsidR="000D0131">
        <w:rPr>
          <w:rFonts w:ascii="Times New Roman" w:eastAsia="Times New Roman" w:hAnsi="Times New Roman" w:cs="Times New Roman"/>
          <w:color w:val="000000"/>
          <w:sz w:val="24"/>
          <w:szCs w:val="24"/>
        </w:rPr>
        <w:t>......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.....</w:t>
      </w:r>
      <w:r w:rsidR="000D0131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0F584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... </w:t>
      </w:r>
      <w:r w:rsidR="00121C65"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... 31</w:t>
      </w:r>
    </w:p>
    <w:p w:rsidR="00FD1A37" w:rsidRPr="000F584D" w:rsidRDefault="00FD1A37" w:rsidP="000D0131">
      <w:pPr>
        <w:bidi w:val="0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D1A37" w:rsidRPr="000F584D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D1A37" w:rsidRPr="000F584D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D1A37" w:rsidRPr="000F584D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D1A37" w:rsidRPr="000F584D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D1A37" w:rsidRPr="000F584D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FD1A37" w:rsidRPr="000F584D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D1A37" w:rsidRPr="000F584D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D1A37" w:rsidRPr="000F584D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D1A37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D1A37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1A37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1A37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1A37" w:rsidRPr="000F584D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FD1A37" w:rsidRPr="000F584D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D1A37" w:rsidRPr="000F584D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D1A37" w:rsidRPr="000F584D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D1A37" w:rsidRPr="000F584D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D0131" w:rsidRDefault="000D0131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0131" w:rsidRDefault="000D0131" w:rsidP="000D0131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1A37" w:rsidRPr="000F584D" w:rsidRDefault="00FD1A37" w:rsidP="000D0131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D1A37" w:rsidRPr="000F584D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D1A37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FD1A37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D0131" w:rsidRDefault="000D0131" w:rsidP="000D0131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D0131" w:rsidRDefault="000D0131" w:rsidP="000D0131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D0131" w:rsidRPr="000F584D" w:rsidRDefault="000D0131" w:rsidP="000D0131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FD1A37" w:rsidRPr="000F584D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b/>
          <w:bCs/>
          <w:color w:val="000000"/>
          <w:sz w:val="32"/>
          <w:u w:val="single"/>
        </w:rPr>
        <w:lastRenderedPageBreak/>
        <w:t>GLOSSARY</w:t>
      </w:r>
    </w:p>
    <w:p w:rsidR="00FD1A37" w:rsidRPr="000F584D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</w:p>
    <w:p w:rsidR="00FD1A37" w:rsidRPr="000F584D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</w:p>
    <w:tbl>
      <w:tblPr>
        <w:tblW w:w="6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8"/>
        <w:gridCol w:w="3682"/>
      </w:tblGrid>
      <w:tr w:rsidR="00FD1A37" w:rsidRPr="000F584D" w:rsidTr="00C445F2">
        <w:trPr>
          <w:trHeight w:val="435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FD1A37" w:rsidRPr="000F584D" w:rsidRDefault="00FD1A37" w:rsidP="00C445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Abrviation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FD1A37" w:rsidRPr="000F584D" w:rsidRDefault="00FD1A37" w:rsidP="00C445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</w:tr>
      <w:tr w:rsidR="00FD1A37" w:rsidRPr="000F584D" w:rsidTr="00C445F2">
        <w:trPr>
          <w:trHeight w:val="375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FD1A37" w:rsidRPr="000F584D" w:rsidRDefault="00FD1A37" w:rsidP="00C445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FD1A37" w:rsidRPr="000F584D" w:rsidRDefault="00FD1A37" w:rsidP="00C445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Amplitude Modulation</w:t>
            </w:r>
          </w:p>
        </w:tc>
      </w:tr>
      <w:tr w:rsidR="00FD1A37" w:rsidRPr="000F584D" w:rsidTr="00C445F2">
        <w:trPr>
          <w:trHeight w:val="375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FD1A37" w:rsidRPr="000F584D" w:rsidRDefault="00FD1A37" w:rsidP="00C445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FM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FD1A37" w:rsidRPr="000F584D" w:rsidRDefault="00FD1A37" w:rsidP="00C445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 Modulation</w:t>
            </w:r>
          </w:p>
        </w:tc>
      </w:tr>
      <w:tr w:rsidR="00FD1A37" w:rsidRPr="000F584D" w:rsidTr="00C445F2">
        <w:trPr>
          <w:trHeight w:val="375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FD1A37" w:rsidRPr="000F584D" w:rsidRDefault="00FD1A37" w:rsidP="00C445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FD1A37" w:rsidRPr="000F584D" w:rsidRDefault="00FD1A37" w:rsidP="00C445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Local Area Network</w:t>
            </w:r>
          </w:p>
        </w:tc>
      </w:tr>
      <w:tr w:rsidR="00FD1A37" w:rsidRPr="000F584D" w:rsidTr="00C445F2">
        <w:trPr>
          <w:trHeight w:val="375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FD1A37" w:rsidRPr="000F584D" w:rsidRDefault="00FD1A37" w:rsidP="00C445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HD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FD1A37" w:rsidRPr="000F584D" w:rsidRDefault="00FD1A37" w:rsidP="00C445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 drive</w:t>
            </w:r>
          </w:p>
        </w:tc>
      </w:tr>
      <w:tr w:rsidR="00FD1A37" w:rsidRPr="000F584D" w:rsidTr="00C445F2">
        <w:trPr>
          <w:trHeight w:val="390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FD1A37" w:rsidRPr="000F584D" w:rsidRDefault="00FD1A37" w:rsidP="00C445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SISO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FD1A37" w:rsidRPr="000F584D" w:rsidRDefault="00FD1A37" w:rsidP="00C445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Single Input Single Output</w:t>
            </w:r>
          </w:p>
        </w:tc>
      </w:tr>
    </w:tbl>
    <w:p w:rsidR="007B25A7" w:rsidRDefault="007B25A7" w:rsidP="00CE5DB0">
      <w:pPr>
        <w:spacing w:after="0" w:line="360" w:lineRule="auto"/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OM"/>
        </w:rPr>
      </w:pPr>
    </w:p>
    <w:p w:rsidR="000D0131" w:rsidRDefault="000D0131" w:rsidP="00CE5DB0">
      <w:pPr>
        <w:spacing w:after="0" w:line="360" w:lineRule="auto"/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IQ"/>
        </w:rPr>
      </w:pPr>
    </w:p>
    <w:p w:rsidR="000D0131" w:rsidRDefault="000D0131" w:rsidP="00CE5DB0">
      <w:pPr>
        <w:spacing w:after="0" w:line="360" w:lineRule="auto"/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IQ"/>
        </w:rPr>
      </w:pPr>
    </w:p>
    <w:p w:rsidR="000D0131" w:rsidRDefault="000D0131" w:rsidP="00CE5DB0">
      <w:pPr>
        <w:spacing w:after="0" w:line="360" w:lineRule="auto"/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IQ"/>
        </w:rPr>
      </w:pPr>
    </w:p>
    <w:p w:rsidR="000D0131" w:rsidRDefault="000D0131" w:rsidP="00CE5DB0">
      <w:pPr>
        <w:spacing w:after="0" w:line="360" w:lineRule="auto"/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IQ"/>
        </w:rPr>
      </w:pPr>
    </w:p>
    <w:p w:rsidR="000D0131" w:rsidRDefault="000D0131" w:rsidP="00CE5DB0">
      <w:pPr>
        <w:spacing w:after="0" w:line="360" w:lineRule="auto"/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IQ"/>
        </w:rPr>
      </w:pPr>
    </w:p>
    <w:p w:rsidR="000D0131" w:rsidRDefault="000D0131" w:rsidP="00CE5DB0">
      <w:pPr>
        <w:spacing w:after="0" w:line="360" w:lineRule="auto"/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IQ"/>
        </w:rPr>
      </w:pPr>
    </w:p>
    <w:p w:rsidR="000D0131" w:rsidRDefault="000D0131" w:rsidP="00CE5DB0">
      <w:pPr>
        <w:spacing w:after="0" w:line="360" w:lineRule="auto"/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IQ"/>
        </w:rPr>
      </w:pPr>
    </w:p>
    <w:p w:rsidR="000D0131" w:rsidRDefault="000D0131" w:rsidP="00CE5DB0">
      <w:pPr>
        <w:spacing w:after="0" w:line="360" w:lineRule="auto"/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IQ"/>
        </w:rPr>
      </w:pPr>
    </w:p>
    <w:p w:rsidR="000D0131" w:rsidRDefault="000D0131" w:rsidP="00CE5DB0">
      <w:pPr>
        <w:spacing w:after="0" w:line="360" w:lineRule="auto"/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IQ"/>
        </w:rPr>
      </w:pPr>
    </w:p>
    <w:p w:rsidR="000D0131" w:rsidRDefault="000D0131" w:rsidP="00CE5DB0">
      <w:pPr>
        <w:spacing w:after="0" w:line="360" w:lineRule="auto"/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IQ"/>
        </w:rPr>
      </w:pPr>
    </w:p>
    <w:p w:rsidR="007B25A7" w:rsidRDefault="007B25A7" w:rsidP="00CE5DB0">
      <w:pPr>
        <w:spacing w:after="0" w:line="360" w:lineRule="auto"/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IQ"/>
        </w:rPr>
      </w:pPr>
    </w:p>
    <w:p w:rsidR="000D0131" w:rsidRDefault="000D0131" w:rsidP="00CE5DB0">
      <w:pPr>
        <w:spacing w:after="0" w:line="360" w:lineRule="auto"/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IQ"/>
        </w:rPr>
      </w:pPr>
    </w:p>
    <w:p w:rsidR="000D0131" w:rsidRDefault="000D0131" w:rsidP="00CE5DB0">
      <w:pPr>
        <w:spacing w:after="0" w:line="360" w:lineRule="auto"/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IQ"/>
        </w:rPr>
      </w:pPr>
    </w:p>
    <w:p w:rsidR="000D0131" w:rsidRDefault="000D0131" w:rsidP="00CE5DB0">
      <w:pPr>
        <w:spacing w:after="0" w:line="360" w:lineRule="auto"/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IQ"/>
        </w:rPr>
      </w:pPr>
    </w:p>
    <w:p w:rsidR="000D0131" w:rsidRDefault="000D0131" w:rsidP="00CE5DB0">
      <w:pPr>
        <w:spacing w:after="0" w:line="360" w:lineRule="auto"/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IQ"/>
        </w:rPr>
      </w:pPr>
    </w:p>
    <w:p w:rsidR="000D0131" w:rsidRDefault="000D0131" w:rsidP="00CE5DB0">
      <w:pPr>
        <w:spacing w:after="0" w:line="360" w:lineRule="auto"/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IQ"/>
        </w:rPr>
      </w:pPr>
    </w:p>
    <w:p w:rsidR="000D0131" w:rsidRDefault="000D0131" w:rsidP="00CE5DB0">
      <w:pPr>
        <w:spacing w:after="0" w:line="360" w:lineRule="auto"/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IQ"/>
        </w:rPr>
      </w:pPr>
    </w:p>
    <w:p w:rsidR="000D0131" w:rsidRDefault="000D0131" w:rsidP="00CE5DB0">
      <w:pPr>
        <w:spacing w:after="0" w:line="360" w:lineRule="auto"/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IQ"/>
        </w:rPr>
      </w:pPr>
    </w:p>
    <w:p w:rsidR="000D0131" w:rsidRDefault="000D0131" w:rsidP="00CE5DB0">
      <w:pPr>
        <w:spacing w:after="0" w:line="360" w:lineRule="auto"/>
        <w:jc w:val="right"/>
        <w:rPr>
          <w:rFonts w:asciiTheme="majorBidi" w:hAnsiTheme="majorBidi" w:cstheme="majorBidi"/>
          <w:b/>
          <w:bCs/>
          <w:sz w:val="32"/>
          <w:szCs w:val="32"/>
          <w:lang w:bidi="ar-OM"/>
        </w:rPr>
      </w:pPr>
    </w:p>
    <w:p w:rsidR="00CE5DB0" w:rsidRDefault="00CE5DB0" w:rsidP="00CE5DB0">
      <w:pPr>
        <w:spacing w:after="0"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b/>
          <w:bCs/>
          <w:sz w:val="32"/>
          <w:szCs w:val="32"/>
          <w:lang w:bidi="ar-IQ"/>
        </w:rPr>
        <w:lastRenderedPageBreak/>
        <w:t>Abstract:</w:t>
      </w:r>
    </w:p>
    <w:p w:rsidR="00CE5DB0" w:rsidRPr="00CE5DB0" w:rsidRDefault="00CE5DB0" w:rsidP="00CE5DB0">
      <w:pPr>
        <w:spacing w:after="0" w:line="360" w:lineRule="auto"/>
        <w:jc w:val="right"/>
        <w:rPr>
          <w:rFonts w:asciiTheme="majorBidi" w:hAnsiTheme="majorBidi" w:cstheme="majorBidi"/>
          <w:sz w:val="28"/>
          <w:szCs w:val="28"/>
          <w:lang w:bidi="ar-OM"/>
        </w:rPr>
      </w:pPr>
      <w:r w:rsidRPr="00CE5DB0">
        <w:rPr>
          <w:rFonts w:asciiTheme="majorBidi" w:hAnsiTheme="majorBidi" w:cs="Times New Roman"/>
          <w:sz w:val="28"/>
          <w:szCs w:val="28"/>
          <w:rtl/>
          <w:lang w:bidi="ar-IQ"/>
        </w:rPr>
        <w:t xml:space="preserve">( </w:t>
      </w:r>
      <w:r w:rsidRPr="00CE5DB0">
        <w:rPr>
          <w:rFonts w:asciiTheme="majorBidi" w:hAnsiTheme="majorBidi" w:cstheme="majorBidi"/>
          <w:sz w:val="28"/>
          <w:szCs w:val="28"/>
          <w:lang w:bidi="ar-IQ"/>
        </w:rPr>
        <w:t>consist of one page</w:t>
      </w:r>
      <w:r w:rsidRPr="00CE5DB0">
        <w:rPr>
          <w:rFonts w:asciiTheme="majorBidi" w:hAnsiTheme="majorBidi" w:cs="Times New Roman"/>
          <w:sz w:val="28"/>
          <w:szCs w:val="28"/>
          <w:rtl/>
          <w:lang w:bidi="ar-IQ"/>
        </w:rPr>
        <w:t>)</w:t>
      </w:r>
    </w:p>
    <w:p w:rsidR="00CE5DB0" w:rsidRPr="00CE5DB0" w:rsidRDefault="00CE5DB0" w:rsidP="00CE5DB0">
      <w:pPr>
        <w:spacing w:after="0" w:line="36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 w:rsidRPr="00CE5DB0">
        <w:rPr>
          <w:rFonts w:asciiTheme="majorBidi" w:hAnsiTheme="majorBidi" w:cstheme="majorBidi"/>
          <w:sz w:val="28"/>
          <w:szCs w:val="28"/>
          <w:lang w:bidi="ar-IQ"/>
        </w:rPr>
        <w:t>Abstracts must show the project in summary statement</w:t>
      </w:r>
      <w:r w:rsidR="00285E17">
        <w:rPr>
          <w:rFonts w:asciiTheme="majorBidi" w:hAnsiTheme="majorBidi" w:cstheme="majorBidi"/>
          <w:sz w:val="28"/>
          <w:szCs w:val="28"/>
          <w:lang w:bidi="ar-IQ"/>
        </w:rPr>
        <w:t xml:space="preserve"> </w:t>
      </w:r>
      <w:r w:rsidRPr="00CE5DB0">
        <w:rPr>
          <w:rFonts w:asciiTheme="majorBidi" w:hAnsiTheme="majorBidi" w:cstheme="majorBidi"/>
          <w:sz w:val="28"/>
          <w:szCs w:val="28"/>
          <w:lang w:bidi="ar-IQ"/>
        </w:rPr>
        <w:t xml:space="preserve"> including</w:t>
      </w:r>
      <w:r w:rsidR="00285E17">
        <w:rPr>
          <w:rFonts w:asciiTheme="majorBidi" w:hAnsiTheme="majorBidi" w:cstheme="majorBidi"/>
          <w:sz w:val="28"/>
          <w:szCs w:val="28"/>
          <w:lang w:bidi="ar-IQ"/>
        </w:rPr>
        <w:t xml:space="preserve"> </w:t>
      </w:r>
      <w:r w:rsidRPr="00CE5DB0">
        <w:rPr>
          <w:rFonts w:asciiTheme="majorBidi" w:hAnsiTheme="majorBidi" w:cstheme="majorBidi"/>
          <w:sz w:val="28"/>
          <w:szCs w:val="28"/>
          <w:lang w:bidi="ar-IQ"/>
        </w:rPr>
        <w:t xml:space="preserve"> specific facts and</w:t>
      </w:r>
    </w:p>
    <w:p w:rsidR="009B05D1" w:rsidRDefault="009A379C" w:rsidP="009A379C">
      <w:pPr>
        <w:spacing w:after="0"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  <w:r w:rsidRPr="00CE5DB0">
        <w:rPr>
          <w:rFonts w:asciiTheme="majorBidi" w:hAnsiTheme="majorBidi" w:cstheme="majorBidi"/>
          <w:sz w:val="28"/>
          <w:szCs w:val="28"/>
          <w:lang w:bidi="ar-IQ"/>
        </w:rPr>
        <w:t>C</w:t>
      </w:r>
      <w:r w:rsidR="00CE5DB0" w:rsidRPr="00CE5DB0">
        <w:rPr>
          <w:rFonts w:asciiTheme="majorBidi" w:hAnsiTheme="majorBidi" w:cstheme="majorBidi"/>
          <w:sz w:val="28"/>
          <w:szCs w:val="28"/>
          <w:lang w:bidi="ar-IQ"/>
        </w:rPr>
        <w:t>onclusions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 .</w:t>
      </w:r>
    </w:p>
    <w:p w:rsidR="009B05D1" w:rsidRDefault="009B05D1" w:rsidP="00CE5DB0">
      <w:pPr>
        <w:spacing w:after="0"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OM"/>
        </w:rPr>
      </w:pPr>
    </w:p>
    <w:p w:rsidR="00E55F00" w:rsidRDefault="00E55F00" w:rsidP="00CE5DB0">
      <w:pPr>
        <w:spacing w:after="0"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0D0131" w:rsidRDefault="000D0131" w:rsidP="00CE5DB0">
      <w:pPr>
        <w:spacing w:after="0"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OM"/>
        </w:rPr>
      </w:pPr>
    </w:p>
    <w:p w:rsidR="00477FA5" w:rsidRPr="00477FA5" w:rsidRDefault="00477FA5" w:rsidP="00477FA5">
      <w:pPr>
        <w:jc w:val="right"/>
        <w:rPr>
          <w:rFonts w:asciiTheme="majorBidi" w:hAnsiTheme="majorBidi" w:cstheme="majorBidi"/>
          <w:b/>
          <w:bCs/>
          <w:sz w:val="32"/>
          <w:szCs w:val="32"/>
          <w:lang w:bidi="ar-IQ"/>
        </w:rPr>
      </w:pPr>
      <w:r w:rsidRPr="00477FA5">
        <w:rPr>
          <w:rFonts w:asciiTheme="majorBidi" w:hAnsiTheme="majorBidi" w:cstheme="majorBidi"/>
          <w:b/>
          <w:bCs/>
          <w:sz w:val="32"/>
          <w:szCs w:val="32"/>
          <w:lang w:bidi="ar-IQ"/>
        </w:rPr>
        <w:t>Chapter One</w:t>
      </w:r>
      <w:r>
        <w:rPr>
          <w:rFonts w:asciiTheme="majorBidi" w:hAnsiTheme="majorBidi" w:cstheme="majorBidi"/>
          <w:b/>
          <w:bCs/>
          <w:sz w:val="32"/>
          <w:szCs w:val="32"/>
          <w:lang w:bidi="ar-IQ"/>
        </w:rPr>
        <w:t xml:space="preserve"> :</w:t>
      </w:r>
      <w:r w:rsidRPr="00477FA5">
        <w:rPr>
          <w:rFonts w:asciiTheme="majorBidi" w:hAnsiTheme="majorBidi" w:cs="Times New Roman"/>
          <w:b/>
          <w:bCs/>
          <w:sz w:val="32"/>
          <w:szCs w:val="32"/>
          <w:rtl/>
          <w:lang w:bidi="ar-IQ"/>
        </w:rPr>
        <w:t xml:space="preserve"> </w:t>
      </w:r>
    </w:p>
    <w:p w:rsidR="00477FA5" w:rsidRPr="00477FA5" w:rsidRDefault="00477FA5" w:rsidP="00D77298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OM"/>
        </w:rPr>
      </w:pPr>
      <w:r w:rsidRPr="00477FA5">
        <w:rPr>
          <w:rFonts w:asciiTheme="majorBidi" w:hAnsiTheme="majorBidi" w:cstheme="majorBidi"/>
          <w:b/>
          <w:bCs/>
          <w:sz w:val="32"/>
          <w:szCs w:val="32"/>
          <w:lang w:bidi="ar-IQ"/>
        </w:rPr>
        <w:t>Introduction</w:t>
      </w:r>
    </w:p>
    <w:p w:rsidR="00477FA5" w:rsidRDefault="00477FA5" w:rsidP="00477FA5">
      <w:pPr>
        <w:pStyle w:val="ListParagraph"/>
        <w:bidi w:val="0"/>
        <w:ind w:left="0" w:firstLine="270"/>
        <w:rPr>
          <w:rFonts w:asciiTheme="majorBidi" w:hAnsiTheme="majorBidi" w:cstheme="majorBidi"/>
          <w:sz w:val="28"/>
          <w:szCs w:val="28"/>
          <w:lang w:bidi="ar-IQ"/>
        </w:rPr>
      </w:pPr>
      <w:r w:rsidRPr="00477FA5">
        <w:rPr>
          <w:rFonts w:asciiTheme="majorBidi" w:hAnsiTheme="majorBidi" w:cstheme="majorBidi"/>
          <w:sz w:val="28"/>
          <w:szCs w:val="28"/>
          <w:lang w:bidi="ar-IQ"/>
        </w:rPr>
        <w:t>An introduction should be written to the projec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t and should, at least, involve </w:t>
      </w:r>
      <w:r w:rsidRPr="00477FA5">
        <w:rPr>
          <w:rFonts w:asciiTheme="majorBidi" w:hAnsiTheme="majorBidi" w:cstheme="majorBidi"/>
          <w:sz w:val="28"/>
          <w:szCs w:val="28"/>
          <w:lang w:bidi="ar-IQ"/>
        </w:rPr>
        <w:t>the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 </w:t>
      </w:r>
      <w:r w:rsidRPr="00477FA5">
        <w:rPr>
          <w:rFonts w:asciiTheme="majorBidi" w:hAnsiTheme="majorBidi" w:cstheme="majorBidi"/>
          <w:sz w:val="28"/>
          <w:szCs w:val="28"/>
          <w:lang w:bidi="ar-IQ"/>
        </w:rPr>
        <w:t>following points</w:t>
      </w:r>
      <w:r w:rsidRPr="00477FA5">
        <w:rPr>
          <w:rFonts w:asciiTheme="majorBidi" w:hAnsiTheme="majorBidi" w:cs="Times New Roman"/>
          <w:sz w:val="28"/>
          <w:szCs w:val="28"/>
          <w:rtl/>
          <w:lang w:bidi="ar-IQ"/>
        </w:rPr>
        <w:t>:</w:t>
      </w:r>
    </w:p>
    <w:p w:rsidR="00477FA5" w:rsidRPr="00477FA5" w:rsidRDefault="00477FA5" w:rsidP="00477FA5">
      <w:pPr>
        <w:pStyle w:val="ListParagraph"/>
        <w:bidi w:val="0"/>
        <w:ind w:left="0" w:firstLine="270"/>
        <w:rPr>
          <w:rFonts w:asciiTheme="majorBidi" w:hAnsiTheme="majorBidi" w:cstheme="majorBidi"/>
          <w:sz w:val="28"/>
          <w:szCs w:val="28"/>
          <w:lang w:bidi="ar-IQ"/>
        </w:rPr>
      </w:pPr>
    </w:p>
    <w:p w:rsidR="00477FA5" w:rsidRPr="00477FA5" w:rsidRDefault="00477FA5" w:rsidP="00477FA5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8"/>
          <w:szCs w:val="28"/>
          <w:lang w:bidi="ar-IQ"/>
        </w:rPr>
      </w:pPr>
      <w:r w:rsidRPr="00477FA5">
        <w:rPr>
          <w:rFonts w:asciiTheme="majorBidi" w:hAnsiTheme="majorBidi" w:cstheme="majorBidi"/>
          <w:sz w:val="28"/>
          <w:szCs w:val="28"/>
          <w:lang w:bidi="ar-IQ"/>
        </w:rPr>
        <w:t>A background, history or general information about the project</w:t>
      </w:r>
      <w:r w:rsidRPr="00477FA5">
        <w:rPr>
          <w:rFonts w:asciiTheme="majorBidi" w:hAnsiTheme="majorBidi" w:cs="Times New Roman"/>
          <w:sz w:val="28"/>
          <w:szCs w:val="28"/>
          <w:rtl/>
          <w:lang w:bidi="ar-IQ"/>
        </w:rPr>
        <w:t>.</w:t>
      </w:r>
    </w:p>
    <w:p w:rsidR="00477FA5" w:rsidRPr="00477FA5" w:rsidRDefault="00477FA5" w:rsidP="00477FA5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8"/>
          <w:szCs w:val="28"/>
          <w:lang w:bidi="ar-IQ"/>
        </w:rPr>
      </w:pPr>
      <w:r w:rsidRPr="00477FA5">
        <w:rPr>
          <w:rFonts w:asciiTheme="majorBidi" w:hAnsiTheme="majorBidi" w:cstheme="majorBidi"/>
          <w:sz w:val="28"/>
          <w:szCs w:val="28"/>
          <w:lang w:bidi="ar-IQ"/>
        </w:rPr>
        <w:t>The problem statement of the project showing the issue that is going to be</w:t>
      </w:r>
    </w:p>
    <w:p w:rsidR="00477FA5" w:rsidRPr="00477FA5" w:rsidRDefault="00477FA5" w:rsidP="00D77298">
      <w:pPr>
        <w:pStyle w:val="ListParagraph"/>
        <w:bidi w:val="0"/>
        <w:rPr>
          <w:rFonts w:asciiTheme="majorBidi" w:hAnsiTheme="majorBidi" w:cstheme="majorBidi"/>
          <w:sz w:val="28"/>
          <w:szCs w:val="28"/>
          <w:lang w:bidi="ar-IQ"/>
        </w:rPr>
      </w:pPr>
      <w:r w:rsidRPr="00477FA5">
        <w:rPr>
          <w:rFonts w:asciiTheme="majorBidi" w:hAnsiTheme="majorBidi" w:cstheme="majorBidi"/>
          <w:sz w:val="28"/>
          <w:szCs w:val="28"/>
          <w:lang w:bidi="ar-IQ"/>
        </w:rPr>
        <w:t>solved in the project (if applicable</w:t>
      </w:r>
      <w:r w:rsidR="00D77298">
        <w:rPr>
          <w:rFonts w:asciiTheme="majorBidi" w:hAnsiTheme="majorBidi" w:cs="Times New Roman" w:hint="cs"/>
          <w:sz w:val="28"/>
          <w:szCs w:val="28"/>
          <w:rtl/>
          <w:lang w:bidi="ar-IQ"/>
        </w:rPr>
        <w:t>(</w:t>
      </w:r>
      <w:r w:rsidR="009A379C">
        <w:rPr>
          <w:rFonts w:asciiTheme="majorBidi" w:hAnsiTheme="majorBidi" w:cstheme="majorBidi"/>
          <w:sz w:val="28"/>
          <w:szCs w:val="28"/>
          <w:lang w:bidi="ar-IQ"/>
        </w:rPr>
        <w:t xml:space="preserve"> .</w:t>
      </w:r>
    </w:p>
    <w:p w:rsidR="00477FA5" w:rsidRDefault="00477FA5" w:rsidP="00477FA5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8"/>
          <w:szCs w:val="28"/>
          <w:lang w:bidi="ar-IQ"/>
        </w:rPr>
      </w:pPr>
      <w:r w:rsidRPr="00477FA5">
        <w:rPr>
          <w:rFonts w:asciiTheme="majorBidi" w:hAnsiTheme="majorBidi" w:cstheme="majorBidi"/>
          <w:sz w:val="28"/>
          <w:szCs w:val="28"/>
          <w:lang w:bidi="ar-IQ"/>
        </w:rPr>
        <w:t>Aims and objectives of the project</w:t>
      </w:r>
      <w:r w:rsidRPr="00477FA5">
        <w:rPr>
          <w:rFonts w:asciiTheme="majorBidi" w:hAnsiTheme="majorBidi" w:cs="Times New Roman"/>
          <w:sz w:val="28"/>
          <w:szCs w:val="28"/>
          <w:rtl/>
          <w:lang w:bidi="ar-IQ"/>
        </w:rPr>
        <w:t>.</w:t>
      </w:r>
    </w:p>
    <w:p w:rsidR="005B11B7" w:rsidRPr="00477FA5" w:rsidRDefault="005B11B7" w:rsidP="005B11B7">
      <w:pPr>
        <w:pStyle w:val="ListParagraph"/>
        <w:bidi w:val="0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i/>
          <w:iCs/>
          <w:sz w:val="28"/>
          <w:szCs w:val="28"/>
          <w:lang w:bidi="ar-IQ"/>
        </w:rPr>
        <w:t>(</w:t>
      </w:r>
      <w:r w:rsidRPr="005B11B7">
        <w:rPr>
          <w:rFonts w:asciiTheme="majorBidi" w:hAnsiTheme="majorBidi" w:cstheme="majorBidi"/>
          <w:i/>
          <w:iCs/>
          <w:sz w:val="28"/>
          <w:szCs w:val="28"/>
          <w:lang w:bidi="ar-IQ"/>
        </w:rPr>
        <w:t>My aim in this project is</w:t>
      </w:r>
      <w:r w:rsidRPr="005B11B7">
        <w:rPr>
          <w:rFonts w:asciiTheme="majorBidi" w:hAnsiTheme="majorBidi" w:cstheme="majorBidi"/>
          <w:sz w:val="28"/>
          <w:szCs w:val="28"/>
          <w:lang w:bidi="ar-IQ"/>
        </w:rPr>
        <w:t> … </w:t>
      </w:r>
      <w:r w:rsidRPr="005B11B7">
        <w:rPr>
          <w:rFonts w:asciiTheme="majorBidi" w:hAnsiTheme="majorBidi" w:cstheme="majorBidi"/>
          <w:i/>
          <w:iCs/>
          <w:sz w:val="28"/>
          <w:szCs w:val="28"/>
          <w:lang w:bidi="ar-IQ"/>
        </w:rPr>
        <w:t>to map,</w:t>
      </w:r>
      <w:r>
        <w:rPr>
          <w:rFonts w:asciiTheme="majorBidi" w:hAnsiTheme="majorBidi" w:cstheme="majorBidi"/>
          <w:i/>
          <w:iCs/>
          <w:sz w:val="28"/>
          <w:szCs w:val="28"/>
          <w:lang w:bidi="ar-IQ"/>
        </w:rPr>
        <w:t xml:space="preserve"> to develop, to design</w:t>
      </w:r>
      <w:r w:rsidRPr="005B11B7">
        <w:rPr>
          <w:rFonts w:asciiTheme="majorBidi" w:hAnsiTheme="majorBidi" w:cstheme="majorBidi"/>
          <w:i/>
          <w:iCs/>
          <w:sz w:val="28"/>
          <w:szCs w:val="28"/>
          <w:lang w:bidi="ar-IQ"/>
        </w:rPr>
        <w:t>, to generate, to theories, to build</w:t>
      </w:r>
      <w:r w:rsidRPr="005B11B7">
        <w:rPr>
          <w:rFonts w:asciiTheme="majorBidi" w:hAnsiTheme="majorBidi" w:cstheme="majorBidi"/>
          <w:sz w:val="28"/>
          <w:szCs w:val="28"/>
          <w:lang w:bidi="ar-IQ"/>
        </w:rPr>
        <w:t> …</w:t>
      </w:r>
    </w:p>
    <w:p w:rsidR="00CE5DB0" w:rsidRDefault="00477FA5" w:rsidP="00477FA5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8"/>
          <w:szCs w:val="28"/>
          <w:lang w:bidi="ar-IQ"/>
        </w:rPr>
      </w:pPr>
      <w:r w:rsidRPr="00477FA5">
        <w:rPr>
          <w:rFonts w:asciiTheme="majorBidi" w:hAnsiTheme="majorBidi" w:cstheme="majorBidi"/>
          <w:sz w:val="28"/>
          <w:szCs w:val="28"/>
          <w:lang w:bidi="ar-IQ"/>
        </w:rPr>
        <w:t>An outline of the chapters included in the project</w:t>
      </w:r>
      <w:r w:rsidRPr="00477FA5">
        <w:rPr>
          <w:rFonts w:asciiTheme="majorBidi" w:hAnsiTheme="majorBidi" w:cs="Times New Roman"/>
          <w:sz w:val="28"/>
          <w:szCs w:val="28"/>
          <w:rtl/>
          <w:lang w:bidi="ar-IQ"/>
        </w:rPr>
        <w:t>.</w:t>
      </w:r>
    </w:p>
    <w:p w:rsidR="00D77298" w:rsidRDefault="00D77298" w:rsidP="00D77298">
      <w:pPr>
        <w:bidi w:val="0"/>
        <w:rPr>
          <w:rFonts w:asciiTheme="majorBidi" w:hAnsiTheme="majorBidi" w:cstheme="majorBidi"/>
          <w:sz w:val="28"/>
          <w:szCs w:val="28"/>
          <w:lang w:bidi="ar-IQ"/>
        </w:rPr>
      </w:pPr>
    </w:p>
    <w:p w:rsidR="00D77298" w:rsidRDefault="00D77298" w:rsidP="00D77298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OM"/>
        </w:rPr>
      </w:pPr>
      <w:r w:rsidRPr="00D77298">
        <w:rPr>
          <w:rFonts w:asciiTheme="majorBidi" w:hAnsiTheme="majorBidi" w:cstheme="majorBidi"/>
          <w:b/>
          <w:bCs/>
          <w:sz w:val="32"/>
          <w:szCs w:val="32"/>
          <w:lang w:bidi="ar-IQ"/>
        </w:rPr>
        <w:t>Chapter</w:t>
      </w:r>
      <w:r w:rsidR="001059EE">
        <w:rPr>
          <w:rFonts w:asciiTheme="majorBidi" w:hAnsiTheme="majorBidi" w:cstheme="majorBidi"/>
          <w:b/>
          <w:bCs/>
          <w:sz w:val="32"/>
          <w:szCs w:val="32"/>
          <w:lang w:bidi="ar-IQ"/>
        </w:rPr>
        <w:t xml:space="preserve">  --</w:t>
      </w:r>
      <w:r w:rsidRPr="00D77298">
        <w:rPr>
          <w:rFonts w:asciiTheme="majorBidi" w:hAnsiTheme="majorBidi" w:cs="Times New Roman"/>
          <w:b/>
          <w:bCs/>
          <w:sz w:val="32"/>
          <w:szCs w:val="32"/>
          <w:rtl/>
          <w:lang w:bidi="ar-IQ"/>
        </w:rPr>
        <w:t xml:space="preserve"> </w:t>
      </w:r>
    </w:p>
    <w:p w:rsidR="00D77298" w:rsidRPr="00D77298" w:rsidRDefault="00D77298" w:rsidP="00D77298">
      <w:pPr>
        <w:jc w:val="right"/>
        <w:rPr>
          <w:rFonts w:asciiTheme="majorBidi" w:hAnsiTheme="majorBidi" w:cstheme="majorBidi"/>
          <w:b/>
          <w:bCs/>
          <w:sz w:val="32"/>
          <w:szCs w:val="32"/>
          <w:lang w:bidi="ar-IQ"/>
        </w:rPr>
      </w:pPr>
      <w:r w:rsidRPr="00D77298">
        <w:rPr>
          <w:rFonts w:asciiTheme="majorBidi" w:hAnsiTheme="majorBidi" w:cstheme="majorBidi"/>
          <w:b/>
          <w:bCs/>
          <w:sz w:val="32"/>
          <w:szCs w:val="32"/>
          <w:lang w:bidi="ar-IQ"/>
        </w:rPr>
        <w:t>Methodology</w:t>
      </w:r>
    </w:p>
    <w:p w:rsidR="00D77298" w:rsidRPr="00D77298" w:rsidRDefault="00D77298" w:rsidP="000D0131">
      <w:pPr>
        <w:spacing w:line="24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       </w:t>
      </w:r>
      <w:r w:rsidRPr="00D77298">
        <w:rPr>
          <w:rFonts w:asciiTheme="majorBidi" w:hAnsiTheme="majorBidi" w:cstheme="majorBidi"/>
          <w:sz w:val="28"/>
          <w:szCs w:val="28"/>
          <w:lang w:bidi="ar-IQ"/>
        </w:rPr>
        <w:t>This chapter contains the methods that are used in the analysis and/or</w:t>
      </w:r>
    </w:p>
    <w:p w:rsidR="00D77298" w:rsidRPr="00D77298" w:rsidRDefault="00D77298" w:rsidP="000D0131">
      <w:pPr>
        <w:spacing w:line="24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 w:rsidRPr="00D77298">
        <w:rPr>
          <w:rFonts w:asciiTheme="majorBidi" w:hAnsiTheme="majorBidi" w:cstheme="majorBidi"/>
          <w:sz w:val="28"/>
          <w:szCs w:val="28"/>
          <w:lang w:bidi="ar-IQ"/>
        </w:rPr>
        <w:t>design of the case with detailed procedures. It should not</w:t>
      </w:r>
      <w:r w:rsidR="009A379C">
        <w:rPr>
          <w:rFonts w:asciiTheme="majorBidi" w:hAnsiTheme="majorBidi" w:cstheme="majorBidi"/>
          <w:sz w:val="28"/>
          <w:szCs w:val="28"/>
          <w:lang w:bidi="ar-IQ"/>
        </w:rPr>
        <w:t xml:space="preserve"> </w:t>
      </w:r>
      <w:r w:rsidRPr="00D77298">
        <w:rPr>
          <w:rFonts w:asciiTheme="majorBidi" w:hAnsiTheme="majorBidi" w:cstheme="majorBidi"/>
          <w:sz w:val="28"/>
          <w:szCs w:val="28"/>
          <w:lang w:bidi="ar-IQ"/>
        </w:rPr>
        <w:t xml:space="preserve"> include</w:t>
      </w:r>
      <w:r w:rsidR="009A379C">
        <w:rPr>
          <w:rFonts w:asciiTheme="majorBidi" w:hAnsiTheme="majorBidi" w:cstheme="majorBidi"/>
          <w:sz w:val="28"/>
          <w:szCs w:val="28"/>
          <w:lang w:bidi="ar-IQ"/>
        </w:rPr>
        <w:t xml:space="preserve"> </w:t>
      </w:r>
      <w:r w:rsidRPr="00D77298">
        <w:rPr>
          <w:rFonts w:asciiTheme="majorBidi" w:hAnsiTheme="majorBidi" w:cstheme="majorBidi"/>
          <w:sz w:val="28"/>
          <w:szCs w:val="28"/>
          <w:lang w:bidi="ar-IQ"/>
        </w:rPr>
        <w:t xml:space="preserve"> any</w:t>
      </w:r>
    </w:p>
    <w:p w:rsidR="00D77298" w:rsidRPr="00D77298" w:rsidRDefault="00D77298" w:rsidP="000D0131">
      <w:pPr>
        <w:spacing w:line="240" w:lineRule="auto"/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  <w:r w:rsidRPr="00D77298">
        <w:rPr>
          <w:rFonts w:asciiTheme="majorBidi" w:hAnsiTheme="majorBidi" w:cstheme="majorBidi"/>
          <w:sz w:val="28"/>
          <w:szCs w:val="28"/>
          <w:lang w:bidi="ar-IQ"/>
        </w:rPr>
        <w:t>sample of calculation. If the project involves derivations of equations</w:t>
      </w:r>
    </w:p>
    <w:p w:rsidR="00D77298" w:rsidRDefault="00D77298" w:rsidP="000D0131">
      <w:pPr>
        <w:spacing w:line="240" w:lineRule="auto"/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  <w:r w:rsidRPr="00D77298">
        <w:rPr>
          <w:rFonts w:asciiTheme="majorBidi" w:hAnsiTheme="majorBidi" w:cstheme="majorBidi"/>
          <w:sz w:val="28"/>
          <w:szCs w:val="28"/>
          <w:lang w:bidi="ar-IQ"/>
        </w:rPr>
        <w:t>they should also be written in this chapter</w:t>
      </w:r>
      <w:r>
        <w:rPr>
          <w:rFonts w:asciiTheme="majorBidi" w:hAnsiTheme="majorBidi" w:cstheme="majorBidi"/>
          <w:sz w:val="28"/>
          <w:szCs w:val="28"/>
          <w:lang w:bidi="ar-IQ"/>
        </w:rPr>
        <w:t>.</w:t>
      </w:r>
    </w:p>
    <w:p w:rsidR="001059EE" w:rsidRDefault="001059EE" w:rsidP="00D77298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OM"/>
        </w:rPr>
      </w:pPr>
    </w:p>
    <w:p w:rsidR="000D0131" w:rsidRDefault="000D0131" w:rsidP="00D77298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IQ"/>
        </w:rPr>
      </w:pPr>
    </w:p>
    <w:p w:rsidR="000D0131" w:rsidRDefault="000D0131" w:rsidP="00D77298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IQ"/>
        </w:rPr>
      </w:pPr>
    </w:p>
    <w:p w:rsidR="000D0131" w:rsidRDefault="000D0131" w:rsidP="00D77298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OM"/>
        </w:rPr>
      </w:pPr>
    </w:p>
    <w:p w:rsidR="00D77298" w:rsidRPr="001059EE" w:rsidRDefault="00D77298" w:rsidP="00D77298">
      <w:pPr>
        <w:jc w:val="right"/>
        <w:rPr>
          <w:rFonts w:asciiTheme="majorBidi" w:hAnsiTheme="majorBidi" w:cstheme="majorBidi"/>
          <w:b/>
          <w:bCs/>
          <w:sz w:val="32"/>
          <w:szCs w:val="32"/>
          <w:lang w:bidi="ar-IQ"/>
        </w:rPr>
      </w:pPr>
      <w:r w:rsidRPr="001059EE">
        <w:rPr>
          <w:rFonts w:asciiTheme="majorBidi" w:hAnsiTheme="majorBidi" w:cstheme="majorBidi"/>
          <w:b/>
          <w:bCs/>
          <w:sz w:val="32"/>
          <w:szCs w:val="32"/>
          <w:lang w:bidi="ar-IQ"/>
        </w:rPr>
        <w:t>Chapter</w:t>
      </w:r>
      <w:r w:rsidR="001059EE" w:rsidRPr="001059EE">
        <w:rPr>
          <w:rFonts w:asciiTheme="majorBidi" w:hAnsiTheme="majorBidi" w:cstheme="majorBidi"/>
          <w:b/>
          <w:bCs/>
          <w:sz w:val="32"/>
          <w:szCs w:val="32"/>
          <w:lang w:bidi="ar-IQ"/>
        </w:rPr>
        <w:t xml:space="preserve"> –</w:t>
      </w:r>
    </w:p>
    <w:p w:rsidR="00D77298" w:rsidRDefault="00D77298" w:rsidP="00D77298">
      <w:pPr>
        <w:jc w:val="right"/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 w:rsidRPr="001059EE">
        <w:rPr>
          <w:rFonts w:asciiTheme="majorBidi" w:hAnsiTheme="majorBidi" w:cstheme="majorBidi"/>
          <w:b/>
          <w:bCs/>
          <w:sz w:val="28"/>
          <w:szCs w:val="28"/>
          <w:lang w:bidi="ar-IQ"/>
        </w:rPr>
        <w:t>Example of analysis and design</w:t>
      </w:r>
    </w:p>
    <w:p w:rsidR="00D77298" w:rsidRPr="00D77298" w:rsidRDefault="00D77298" w:rsidP="000D0131">
      <w:pPr>
        <w:spacing w:line="24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 w:rsidRPr="00D77298">
        <w:rPr>
          <w:rFonts w:asciiTheme="majorBidi" w:hAnsiTheme="majorBidi" w:cstheme="majorBidi"/>
          <w:sz w:val="28"/>
          <w:szCs w:val="28"/>
          <w:lang w:bidi="ar-IQ"/>
        </w:rPr>
        <w:t>In this chapter, the student is required to apply the procedures of</w:t>
      </w:r>
      <w:r w:rsidR="001059EE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  </w:t>
      </w:r>
      <w:r w:rsidR="001059EE">
        <w:rPr>
          <w:rFonts w:asciiTheme="majorBidi" w:hAnsiTheme="majorBidi" w:cstheme="majorBidi"/>
          <w:sz w:val="28"/>
          <w:szCs w:val="28"/>
          <w:lang w:bidi="ar-IQ"/>
        </w:rPr>
        <w:t xml:space="preserve">    </w:t>
      </w:r>
    </w:p>
    <w:p w:rsidR="00D77298" w:rsidRPr="00D77298" w:rsidRDefault="00D77298" w:rsidP="000D0131">
      <w:pPr>
        <w:spacing w:line="240" w:lineRule="auto"/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  <w:r w:rsidRPr="00D77298">
        <w:rPr>
          <w:rFonts w:asciiTheme="majorBidi" w:hAnsiTheme="majorBidi" w:cstheme="majorBidi"/>
          <w:sz w:val="28"/>
          <w:szCs w:val="28"/>
          <w:lang w:bidi="ar-IQ"/>
        </w:rPr>
        <w:t>Methodology chapter on a relevant example to his/her project, and</w:t>
      </w:r>
    </w:p>
    <w:p w:rsidR="00D77298" w:rsidRPr="00D77298" w:rsidRDefault="00D77298" w:rsidP="000D0131">
      <w:pPr>
        <w:spacing w:line="24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 w:rsidRPr="00D77298">
        <w:rPr>
          <w:rFonts w:asciiTheme="majorBidi" w:hAnsiTheme="majorBidi" w:cstheme="majorBidi"/>
          <w:sz w:val="28"/>
          <w:szCs w:val="28"/>
          <w:lang w:bidi="ar-IQ"/>
        </w:rPr>
        <w:t>present a good example of analysis and/or design (or estimation</w:t>
      </w:r>
      <w:r w:rsidR="001059EE">
        <w:rPr>
          <w:rFonts w:asciiTheme="majorBidi" w:hAnsiTheme="majorBidi" w:cstheme="majorBidi"/>
          <w:sz w:val="28"/>
          <w:szCs w:val="28"/>
          <w:lang w:bidi="ar-IQ"/>
        </w:rPr>
        <w:t xml:space="preserve"> </w:t>
      </w:r>
    </w:p>
    <w:p w:rsidR="00D77298" w:rsidRDefault="00D77298" w:rsidP="000D0131">
      <w:pPr>
        <w:spacing w:line="240" w:lineRule="auto"/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  <w:r w:rsidRPr="00D77298">
        <w:rPr>
          <w:rFonts w:asciiTheme="majorBidi" w:hAnsiTheme="majorBidi" w:cstheme="majorBidi"/>
          <w:sz w:val="28"/>
          <w:szCs w:val="28"/>
          <w:lang w:bidi="ar-IQ"/>
        </w:rPr>
        <w:t>etc</w:t>
      </w:r>
      <w:r w:rsidR="001059EE">
        <w:rPr>
          <w:rFonts w:asciiTheme="majorBidi" w:hAnsiTheme="majorBidi" w:cstheme="majorBidi"/>
          <w:sz w:val="28"/>
          <w:szCs w:val="28"/>
          <w:lang w:bidi="ar-IQ"/>
        </w:rPr>
        <w:t>.</w:t>
      </w:r>
      <w:r w:rsidRPr="00D77298">
        <w:rPr>
          <w:rFonts w:asciiTheme="majorBidi" w:hAnsiTheme="majorBidi" w:cstheme="majorBidi"/>
          <w:sz w:val="28"/>
          <w:szCs w:val="28"/>
          <w:lang w:bidi="ar-IQ"/>
        </w:rPr>
        <w:t>)</w:t>
      </w:r>
      <w:r w:rsidR="001059EE">
        <w:rPr>
          <w:rFonts w:asciiTheme="majorBidi" w:hAnsiTheme="majorBidi" w:cstheme="majorBidi"/>
          <w:sz w:val="28"/>
          <w:szCs w:val="28"/>
          <w:lang w:bidi="ar-IQ"/>
        </w:rPr>
        <w:t xml:space="preserve"> </w:t>
      </w:r>
      <w:r w:rsidRPr="00D77298">
        <w:rPr>
          <w:rFonts w:asciiTheme="majorBidi" w:hAnsiTheme="majorBidi" w:cstheme="majorBidi"/>
          <w:sz w:val="28"/>
          <w:szCs w:val="28"/>
          <w:lang w:bidi="ar-IQ"/>
        </w:rPr>
        <w:t xml:space="preserve"> with a detailed calculation</w:t>
      </w:r>
    </w:p>
    <w:p w:rsidR="001059EE" w:rsidRPr="001059EE" w:rsidRDefault="001059EE" w:rsidP="000D0131">
      <w:pPr>
        <w:spacing w:line="240" w:lineRule="auto"/>
        <w:jc w:val="right"/>
        <w:rPr>
          <w:rFonts w:asciiTheme="majorBidi" w:hAnsiTheme="majorBidi" w:cstheme="majorBidi"/>
          <w:b/>
          <w:bCs/>
          <w:sz w:val="32"/>
          <w:szCs w:val="32"/>
          <w:lang w:bidi="ar-OM"/>
        </w:rPr>
      </w:pPr>
    </w:p>
    <w:p w:rsidR="00D77298" w:rsidRPr="001059EE" w:rsidRDefault="00D77298" w:rsidP="001059EE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IQ"/>
        </w:rPr>
      </w:pPr>
      <w:r w:rsidRPr="001059EE">
        <w:rPr>
          <w:rFonts w:asciiTheme="majorBidi" w:hAnsiTheme="majorBidi" w:cstheme="majorBidi"/>
          <w:b/>
          <w:bCs/>
          <w:sz w:val="32"/>
          <w:szCs w:val="32"/>
          <w:lang w:bidi="ar-IQ"/>
        </w:rPr>
        <w:t>Chapter</w:t>
      </w:r>
      <w:r w:rsidR="001059EE" w:rsidRPr="001059EE">
        <w:rPr>
          <w:rFonts w:asciiTheme="majorBidi" w:hAnsiTheme="majorBidi" w:cstheme="majorBidi"/>
          <w:b/>
          <w:bCs/>
          <w:sz w:val="32"/>
          <w:szCs w:val="32"/>
          <w:lang w:bidi="ar-IQ"/>
        </w:rPr>
        <w:t xml:space="preserve"> --</w:t>
      </w:r>
      <w:r w:rsidRPr="001059EE">
        <w:rPr>
          <w:rFonts w:asciiTheme="majorBidi" w:hAnsiTheme="majorBidi" w:cs="Times New Roman"/>
          <w:b/>
          <w:bCs/>
          <w:sz w:val="32"/>
          <w:szCs w:val="32"/>
          <w:rtl/>
          <w:lang w:bidi="ar-IQ"/>
        </w:rPr>
        <w:t xml:space="preserve"> </w:t>
      </w:r>
    </w:p>
    <w:p w:rsidR="00D77298" w:rsidRPr="001059EE" w:rsidRDefault="00D77298" w:rsidP="00D77298">
      <w:pPr>
        <w:jc w:val="right"/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 w:rsidRPr="001059EE">
        <w:rPr>
          <w:rFonts w:asciiTheme="majorBidi" w:hAnsiTheme="majorBidi" w:cstheme="majorBidi"/>
          <w:b/>
          <w:bCs/>
          <w:sz w:val="28"/>
          <w:szCs w:val="28"/>
          <w:lang w:bidi="ar-IQ"/>
        </w:rPr>
        <w:t>Results and Discussion</w:t>
      </w:r>
    </w:p>
    <w:p w:rsidR="00D77298" w:rsidRPr="00D77298" w:rsidRDefault="00D77298" w:rsidP="000D0131">
      <w:pPr>
        <w:spacing w:line="24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 w:rsidRPr="00D77298">
        <w:rPr>
          <w:rFonts w:asciiTheme="majorBidi" w:hAnsiTheme="majorBidi" w:cstheme="majorBidi"/>
          <w:sz w:val="28"/>
          <w:szCs w:val="28"/>
          <w:lang w:bidi="ar-IQ"/>
        </w:rPr>
        <w:t>The results obtained from the project should be organized in tables or</w:t>
      </w:r>
      <w:r w:rsidR="001059EE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 </w:t>
      </w:r>
      <w:r w:rsidR="001059EE">
        <w:rPr>
          <w:rFonts w:asciiTheme="majorBidi" w:hAnsiTheme="majorBidi" w:cstheme="majorBidi"/>
          <w:sz w:val="28"/>
          <w:szCs w:val="28"/>
          <w:lang w:bidi="ar-IQ"/>
        </w:rPr>
        <w:t xml:space="preserve">    </w:t>
      </w:r>
    </w:p>
    <w:p w:rsidR="00D77298" w:rsidRPr="00D77298" w:rsidRDefault="00D77298" w:rsidP="000D0131">
      <w:pPr>
        <w:spacing w:line="24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 w:rsidRPr="00D77298">
        <w:rPr>
          <w:rFonts w:asciiTheme="majorBidi" w:hAnsiTheme="majorBidi" w:cstheme="majorBidi"/>
          <w:sz w:val="28"/>
          <w:szCs w:val="28"/>
          <w:lang w:bidi="ar-IQ"/>
        </w:rPr>
        <w:t>shown by figures and curves, briefly. After that, the results should be</w:t>
      </w:r>
    </w:p>
    <w:p w:rsidR="00D77298" w:rsidRPr="00D77298" w:rsidRDefault="00D77298" w:rsidP="000D0131">
      <w:pPr>
        <w:spacing w:line="24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 w:rsidRPr="00D77298">
        <w:rPr>
          <w:rFonts w:asciiTheme="majorBidi" w:hAnsiTheme="majorBidi" w:cstheme="majorBidi"/>
          <w:sz w:val="28"/>
          <w:szCs w:val="28"/>
          <w:lang w:bidi="ar-IQ"/>
        </w:rPr>
        <w:t>clearly and critically discussed. In this chapter, the student should be</w:t>
      </w:r>
    </w:p>
    <w:p w:rsidR="001059EE" w:rsidRDefault="00D77298" w:rsidP="000D0131">
      <w:pPr>
        <w:spacing w:line="24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 w:rsidRPr="00D77298">
        <w:rPr>
          <w:rFonts w:asciiTheme="majorBidi" w:hAnsiTheme="majorBidi" w:cstheme="majorBidi"/>
          <w:sz w:val="28"/>
          <w:szCs w:val="28"/>
          <w:lang w:bidi="ar-IQ"/>
        </w:rPr>
        <w:t>able to show his/her understanding of the subject and its results</w:t>
      </w:r>
    </w:p>
    <w:p w:rsidR="001059EE" w:rsidRDefault="001059EE" w:rsidP="001059EE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OM"/>
        </w:rPr>
      </w:pPr>
    </w:p>
    <w:p w:rsidR="00D77298" w:rsidRDefault="00D77298" w:rsidP="001059EE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  <w:r w:rsidRPr="00D77298">
        <w:rPr>
          <w:rFonts w:asciiTheme="majorBidi" w:hAnsiTheme="majorBidi" w:cs="Times New Roman"/>
          <w:sz w:val="28"/>
          <w:szCs w:val="28"/>
          <w:rtl/>
          <w:lang w:bidi="ar-IQ"/>
        </w:rPr>
        <w:t>.</w:t>
      </w:r>
    </w:p>
    <w:p w:rsidR="008C4B30" w:rsidRPr="00D77298" w:rsidRDefault="008C4B30" w:rsidP="001059EE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OM"/>
        </w:rPr>
      </w:pPr>
    </w:p>
    <w:p w:rsidR="00D77298" w:rsidRPr="001059EE" w:rsidRDefault="001059EE" w:rsidP="001059EE">
      <w:pPr>
        <w:spacing w:line="360" w:lineRule="auto"/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IQ"/>
        </w:rPr>
      </w:pPr>
      <w:r w:rsidRPr="001059EE">
        <w:rPr>
          <w:rFonts w:asciiTheme="majorBidi" w:hAnsiTheme="majorBidi" w:cstheme="majorBidi"/>
          <w:b/>
          <w:bCs/>
          <w:sz w:val="32"/>
          <w:szCs w:val="32"/>
          <w:lang w:bidi="ar-IQ"/>
        </w:rPr>
        <w:t>Chapter - ( the last chapter)</w:t>
      </w:r>
    </w:p>
    <w:p w:rsidR="00D77298" w:rsidRPr="001059EE" w:rsidRDefault="00D77298" w:rsidP="001059EE">
      <w:pPr>
        <w:spacing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 w:rsidRPr="001059EE">
        <w:rPr>
          <w:rFonts w:asciiTheme="majorBidi" w:hAnsiTheme="majorBidi" w:cstheme="majorBidi"/>
          <w:b/>
          <w:bCs/>
          <w:sz w:val="28"/>
          <w:szCs w:val="28"/>
          <w:lang w:bidi="ar-IQ"/>
        </w:rPr>
        <w:t>Conclusions and Recommendations</w:t>
      </w:r>
      <w:r w:rsidR="001059EE" w:rsidRPr="001059EE">
        <w:rPr>
          <w:rFonts w:asciiTheme="majorBidi" w:hAnsiTheme="majorBidi" w:cs="Times New Roman"/>
          <w:b/>
          <w:bCs/>
          <w:sz w:val="28"/>
          <w:szCs w:val="28"/>
          <w:lang w:bidi="ar-IQ"/>
        </w:rPr>
        <w:t>:</w:t>
      </w:r>
    </w:p>
    <w:p w:rsidR="00D77298" w:rsidRPr="00D77298" w:rsidRDefault="00D77298" w:rsidP="000D0131">
      <w:pPr>
        <w:spacing w:line="24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 w:rsidRPr="00D77298">
        <w:rPr>
          <w:rFonts w:asciiTheme="majorBidi" w:hAnsiTheme="majorBidi" w:cstheme="majorBidi"/>
          <w:sz w:val="28"/>
          <w:szCs w:val="28"/>
          <w:lang w:bidi="ar-IQ"/>
        </w:rPr>
        <w:t>The conclusions of the project should be briefly presented in this chapter. It</w:t>
      </w:r>
      <w:r w:rsidR="001059EE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</w:t>
      </w:r>
      <w:r w:rsidR="001059EE">
        <w:rPr>
          <w:rFonts w:asciiTheme="majorBidi" w:hAnsiTheme="majorBidi" w:cstheme="majorBidi"/>
          <w:sz w:val="28"/>
          <w:szCs w:val="28"/>
          <w:lang w:bidi="ar-IQ"/>
        </w:rPr>
        <w:t xml:space="preserve">         </w:t>
      </w:r>
    </w:p>
    <w:p w:rsidR="00D77298" w:rsidRPr="00D77298" w:rsidRDefault="00D77298" w:rsidP="000D0131">
      <w:pPr>
        <w:spacing w:line="24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 w:rsidRPr="00D77298">
        <w:rPr>
          <w:rFonts w:asciiTheme="majorBidi" w:hAnsiTheme="majorBidi" w:cstheme="majorBidi"/>
          <w:sz w:val="28"/>
          <w:szCs w:val="28"/>
          <w:lang w:bidi="ar-IQ"/>
        </w:rPr>
        <w:t>should conclude the main findings and link them to the objectives of the study</w:t>
      </w:r>
    </w:p>
    <w:p w:rsidR="00D77298" w:rsidRPr="00D77298" w:rsidRDefault="00D77298" w:rsidP="000D0131">
      <w:pPr>
        <w:spacing w:line="240" w:lineRule="auto"/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  <w:r w:rsidRPr="00D77298">
        <w:rPr>
          <w:rFonts w:asciiTheme="majorBidi" w:hAnsiTheme="majorBidi" w:cstheme="majorBidi"/>
          <w:sz w:val="28"/>
          <w:szCs w:val="28"/>
          <w:lang w:bidi="ar-IQ"/>
        </w:rPr>
        <w:t>Note that the conclusion is not an abstract, it should NOT summarize the whole</w:t>
      </w:r>
    </w:p>
    <w:p w:rsidR="00D77298" w:rsidRDefault="00D77298" w:rsidP="000D0131">
      <w:pPr>
        <w:bidi w:val="0"/>
        <w:spacing w:line="240" w:lineRule="auto"/>
        <w:rPr>
          <w:rFonts w:asciiTheme="majorBidi" w:hAnsiTheme="majorBidi" w:cstheme="majorBidi"/>
          <w:sz w:val="28"/>
          <w:szCs w:val="28"/>
          <w:lang w:bidi="ar-IQ"/>
        </w:rPr>
      </w:pPr>
      <w:r w:rsidRPr="00D77298">
        <w:rPr>
          <w:rFonts w:asciiTheme="majorBidi" w:hAnsiTheme="majorBidi" w:cstheme="majorBidi"/>
          <w:sz w:val="28"/>
          <w:szCs w:val="28"/>
          <w:lang w:bidi="ar-IQ"/>
        </w:rPr>
        <w:t>project.</w:t>
      </w:r>
    </w:p>
    <w:p w:rsidR="006C65C3" w:rsidRDefault="006C65C3" w:rsidP="006C65C3">
      <w:pPr>
        <w:bidi w:val="0"/>
        <w:spacing w:line="360" w:lineRule="auto"/>
        <w:rPr>
          <w:rFonts w:asciiTheme="majorBidi" w:hAnsiTheme="majorBidi" w:cstheme="majorBidi"/>
          <w:sz w:val="28"/>
          <w:szCs w:val="28"/>
          <w:lang w:bidi="ar-IQ"/>
        </w:rPr>
      </w:pPr>
    </w:p>
    <w:p w:rsidR="006C65C3" w:rsidRDefault="006C65C3" w:rsidP="006C65C3">
      <w:pPr>
        <w:bidi w:val="0"/>
        <w:spacing w:line="360" w:lineRule="auto"/>
        <w:rPr>
          <w:rFonts w:asciiTheme="majorBidi" w:hAnsiTheme="majorBidi" w:cstheme="majorBidi"/>
          <w:sz w:val="28"/>
          <w:szCs w:val="28"/>
          <w:lang w:bidi="ar-IQ"/>
        </w:rPr>
      </w:pPr>
    </w:p>
    <w:p w:rsidR="006C65C3" w:rsidRDefault="006C65C3" w:rsidP="006C65C3">
      <w:pPr>
        <w:bidi w:val="0"/>
        <w:spacing w:line="360" w:lineRule="auto"/>
        <w:rPr>
          <w:rFonts w:asciiTheme="majorBidi" w:hAnsiTheme="majorBidi" w:cstheme="majorBidi"/>
          <w:sz w:val="28"/>
          <w:szCs w:val="28"/>
          <w:lang w:bidi="ar-IQ"/>
        </w:rPr>
      </w:pPr>
    </w:p>
    <w:p w:rsidR="00FD1A37" w:rsidRPr="000F584D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FD1A37" w:rsidRPr="000F584D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b/>
          <w:bCs/>
          <w:color w:val="000000"/>
          <w:sz w:val="32"/>
        </w:rPr>
        <w:t>REFERENCES</w:t>
      </w:r>
    </w:p>
    <w:p w:rsidR="00FD1A37" w:rsidRPr="000F584D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D1A37" w:rsidRPr="000F584D" w:rsidRDefault="00FD1A37" w:rsidP="00FD1A37">
      <w:pPr>
        <w:bidi w:val="0"/>
        <w:spacing w:before="240" w:after="240" w:line="402" w:lineRule="atLeast"/>
        <w:ind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[1] Samir S. Soliman and Mandyam D. Srinath. </w:t>
      </w:r>
      <w:r w:rsidRPr="000F58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Continuous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F58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and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F58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Discrete Signals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F58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and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F58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Systems,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2nd Ed . New Jersey : Prentice Hall, 1998                                     </w:t>
      </w:r>
      <w:r w:rsidRPr="000F58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Book</w:t>
      </w:r>
    </w:p>
    <w:p w:rsidR="00FD1A37" w:rsidRPr="000F584D" w:rsidRDefault="00FD1A37" w:rsidP="00FD1A37">
      <w:pPr>
        <w:bidi w:val="0"/>
        <w:spacing w:before="240" w:after="240" w:line="402" w:lineRule="atLeast"/>
        <w:ind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[2] Khotandzal A. and et al., " </w:t>
      </w:r>
      <w:r w:rsidRPr="000F58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Neural Networks - Generation Three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", IEEE Trans. Neural Networks, Vol. 8, No. 1 4, July 1997               </w:t>
      </w:r>
      <w:r w:rsidRPr="000F58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Scientific journal article</w:t>
      </w:r>
    </w:p>
    <w:p w:rsidR="00FD1A37" w:rsidRPr="000F584D" w:rsidRDefault="00FD1A37" w:rsidP="00FD1A37">
      <w:pPr>
        <w:bidi w:val="0"/>
        <w:spacing w:before="240" w:after="240" w:line="402" w:lineRule="atLeast"/>
        <w:ind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[3] Social Entrepreneurs Inc., (2003). </w:t>
      </w:r>
      <w:r w:rsidRPr="000F58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Overview of Approaches to Strategic Planning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. Article available at </w:t>
      </w:r>
      <w:hyperlink r:id="rId9" w:history="1">
        <w:r w:rsidRPr="000F58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http://www.socialent.com</w:t>
        </w:r>
      </w:hyperlink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. Last visit date</w:t>
      </w:r>
    </w:p>
    <w:p w:rsidR="00FD1A37" w:rsidRPr="000F584D" w:rsidRDefault="00FD1A37" w:rsidP="00FD1A37">
      <w:pPr>
        <w:bidi w:val="0"/>
        <w:spacing w:before="240" w:after="240" w:line="402" w:lineRule="atLeast"/>
        <w:ind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[4] Ibrahim, HH and MacGregor, JG, " </w:t>
      </w:r>
      <w:r w:rsidRPr="000F58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Flexural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F58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Behavior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F58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 Laterally Reinforced High-Strength Concrete Sections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", ACI Structural Journal, V. 93, No. 6, November-December 1996, pp. 674-684. </w:t>
      </w:r>
      <w:r w:rsidRPr="000F584D">
        <w:rPr>
          <w:rFonts w:ascii="Times New Roman" w:eastAsia="Times New Roman" w:hAnsi="Times New Roman" w:cs="Times New Roman"/>
          <w:color w:val="FF0000"/>
          <w:sz w:val="24"/>
          <w:szCs w:val="24"/>
        </w:rPr>
        <w:t>   </w:t>
      </w:r>
      <w:r w:rsidRPr="000F58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                      An article from a scientific journal</w:t>
      </w:r>
    </w:p>
    <w:p w:rsidR="00FD1A37" w:rsidRPr="000F584D" w:rsidRDefault="00FD1A37" w:rsidP="00FD1A37">
      <w:pPr>
        <w:bidi w:val="0"/>
        <w:spacing w:before="240" w:after="240" w:line="402" w:lineRule="atLeast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[5] Razzagghi, J. and May, IM, " </w:t>
      </w:r>
      <w:r w:rsidRPr="000F58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Non-linear Finite Element Analysis of Reinforced Concrete Beams in Torsion and Bending,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" The 9 </w:t>
      </w:r>
      <w:r w:rsidRPr="000F584D">
        <w:rPr>
          <w:rFonts w:ascii="Times New Roman" w:eastAsia="Times New Roman" w:hAnsi="Times New Roman" w:cs="Times New Roman"/>
          <w:color w:val="000000"/>
          <w:sz w:val="16"/>
          <w:vertAlign w:val="superscript"/>
        </w:rPr>
        <w:t>th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BCA Annual Conference on Higher Education and the Concrete Industry, Cardiff University, Wales, July 1999 , p. 319-330. </w:t>
      </w:r>
      <w:r w:rsidRPr="000F58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  Article presented at a scientific conference</w:t>
      </w:r>
    </w:p>
    <w:p w:rsidR="00FD1A37" w:rsidRPr="000F584D" w:rsidRDefault="00FD1A37" w:rsidP="00FD1A37">
      <w:pPr>
        <w:bidi w:val="0"/>
        <w:spacing w:before="240" w:after="240" w:line="402" w:lineRule="atLeast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[6] Nawy, EG, </w:t>
      </w:r>
      <w:r w:rsidRPr="000F58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Reinforced Concrete A Fundamental Approach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F58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Third Edition, Prentic Hall, Inc. New Jersey , USA , 1996, p. 832. </w:t>
      </w:r>
      <w:r w:rsidRPr="000F58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 book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F58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used as a reference</w:t>
      </w:r>
    </w:p>
    <w:p w:rsidR="00FD1A37" w:rsidRPr="000F584D" w:rsidRDefault="00FD1A37" w:rsidP="00FD1A37">
      <w:pPr>
        <w:bidi w:val="0"/>
        <w:spacing w:before="240" w:after="240" w:line="402" w:lineRule="atLeast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[ 7 ] Sheikh, S., and Yeh, C., " </w:t>
      </w:r>
      <w:r w:rsidRPr="000F58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Analytical Moment-Curvature Relations for Tied Concrete Columns,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" Journal of Structural Engineering, ASCE, V. 118, No. 2, February 1992, pp. 529-544.</w:t>
      </w:r>
    </w:p>
    <w:p w:rsidR="00FD1A37" w:rsidRPr="000F584D" w:rsidRDefault="00FD1A37" w:rsidP="00FD1A37">
      <w:pPr>
        <w:bidi w:val="0"/>
        <w:spacing w:before="240" w:after="240" w:line="402" w:lineRule="atLeast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[ 8 ] ACI Committee 318, " </w:t>
      </w:r>
      <w:r w:rsidRPr="000F58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Building Code Requirements for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F58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Structural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F58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Concrete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(ACI 318-05) and Commentary (ACI 318R-05)," American Concrete Institute, Detroit , 2005, 436pp.</w:t>
      </w:r>
    </w:p>
    <w:p w:rsidR="00121C65" w:rsidRDefault="00FD1A37" w:rsidP="00121C65">
      <w:pPr>
        <w:bidi w:val="0"/>
        <w:spacing w:before="240" w:after="240" w:line="402" w:lineRule="atLeast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[ 9 ] British Standard Institution, BS 8110, " </w:t>
      </w:r>
      <w:r w:rsidRPr="000F58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Structural Use of Concrete, Part 1, Code of practice for design and construction</w:t>
      </w: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", 1997, 128 pp.</w:t>
      </w:r>
    </w:p>
    <w:p w:rsidR="00FD1A37" w:rsidRPr="00121C65" w:rsidRDefault="00FD1A37" w:rsidP="00121C65">
      <w:pPr>
        <w:bidi w:val="0"/>
        <w:spacing w:before="240" w:after="240" w:line="402" w:lineRule="atLeast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1C65">
        <w:rPr>
          <w:rFonts w:asciiTheme="majorBidi" w:hAnsiTheme="majorBidi" w:cstheme="majorBidi"/>
          <w:sz w:val="32"/>
          <w:szCs w:val="32"/>
          <w:lang w:bidi="ar-IQ"/>
        </w:rPr>
        <w:t>2- Use Harvard  reference</w:t>
      </w:r>
      <w:r w:rsidR="00121C65">
        <w:rPr>
          <w:rFonts w:asciiTheme="majorBidi" w:hAnsiTheme="majorBidi" w:cstheme="majorBidi"/>
          <w:sz w:val="32"/>
          <w:szCs w:val="32"/>
          <w:lang w:bidi="ar-IQ"/>
        </w:rPr>
        <w:t xml:space="preserve">  system ( Lecture for M. Rebin</w:t>
      </w:r>
      <w:r>
        <w:rPr>
          <w:rFonts w:asciiTheme="majorBidi" w:hAnsiTheme="majorBidi" w:cstheme="majorBidi"/>
          <w:sz w:val="28"/>
          <w:szCs w:val="28"/>
          <w:lang w:bidi="ar-IQ"/>
        </w:rPr>
        <w:t>)</w:t>
      </w:r>
    </w:p>
    <w:p w:rsidR="00FD1A37" w:rsidRPr="000F584D" w:rsidRDefault="00FD1A37" w:rsidP="00FD1A37">
      <w:pPr>
        <w:bidi w:val="0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58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D1A37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1A37" w:rsidRDefault="00FD1A37" w:rsidP="00FD1A3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1A37" w:rsidRDefault="00FD1A37" w:rsidP="00444337">
      <w:pPr>
        <w:bidi w:val="0"/>
        <w:rPr>
          <w:rFonts w:asciiTheme="majorBidi" w:hAnsiTheme="majorBidi" w:cstheme="majorBidi"/>
          <w:b/>
          <w:bCs/>
          <w:sz w:val="32"/>
          <w:szCs w:val="32"/>
          <w:lang w:bidi="ar-IQ"/>
        </w:rPr>
      </w:pPr>
    </w:p>
    <w:p w:rsidR="00FD1A37" w:rsidRDefault="00FD1A37" w:rsidP="00FD1A37">
      <w:pPr>
        <w:bidi w:val="0"/>
        <w:rPr>
          <w:rFonts w:asciiTheme="majorBidi" w:hAnsiTheme="majorBidi" w:cstheme="majorBidi"/>
          <w:b/>
          <w:bCs/>
          <w:sz w:val="32"/>
          <w:szCs w:val="32"/>
          <w:lang w:bidi="ar-IQ"/>
        </w:rPr>
      </w:pPr>
    </w:p>
    <w:p w:rsidR="00444337" w:rsidRPr="00444337" w:rsidRDefault="00444337" w:rsidP="00FD1A37">
      <w:pPr>
        <w:bidi w:val="0"/>
        <w:rPr>
          <w:rFonts w:asciiTheme="majorBidi" w:hAnsiTheme="majorBidi" w:cstheme="majorBidi"/>
          <w:b/>
          <w:bCs/>
          <w:sz w:val="32"/>
          <w:szCs w:val="32"/>
          <w:lang w:bidi="ar-IQ"/>
        </w:rPr>
      </w:pPr>
      <w:r w:rsidRPr="00444337">
        <w:rPr>
          <w:rFonts w:asciiTheme="majorBidi" w:hAnsiTheme="majorBidi" w:cstheme="majorBidi"/>
          <w:b/>
          <w:bCs/>
          <w:sz w:val="32"/>
          <w:szCs w:val="32"/>
          <w:lang w:bidi="ar-IQ"/>
        </w:rPr>
        <w:t>Appendix</w:t>
      </w:r>
    </w:p>
    <w:p w:rsidR="00444337" w:rsidRDefault="00444337" w:rsidP="00444337">
      <w:pPr>
        <w:bidi w:val="0"/>
        <w:rPr>
          <w:rFonts w:asciiTheme="majorBidi" w:hAnsiTheme="majorBidi" w:cstheme="majorBidi"/>
          <w:b/>
          <w:bCs/>
          <w:sz w:val="32"/>
          <w:szCs w:val="32"/>
          <w:lang w:bidi="ar-IQ"/>
        </w:rPr>
      </w:pPr>
    </w:p>
    <w:p w:rsidR="00444337" w:rsidRDefault="00444337" w:rsidP="00444337">
      <w:pPr>
        <w:bidi w:val="0"/>
        <w:rPr>
          <w:rFonts w:asciiTheme="majorBidi" w:hAnsiTheme="majorBidi" w:cstheme="majorBidi"/>
          <w:b/>
          <w:bCs/>
          <w:sz w:val="32"/>
          <w:szCs w:val="32"/>
          <w:lang w:bidi="ar-IQ"/>
        </w:rPr>
      </w:pPr>
    </w:p>
    <w:p w:rsidR="00444337" w:rsidRDefault="00444337" w:rsidP="00444337">
      <w:pPr>
        <w:bidi w:val="0"/>
        <w:rPr>
          <w:rFonts w:asciiTheme="majorBidi" w:hAnsiTheme="majorBidi" w:cstheme="majorBidi"/>
          <w:b/>
          <w:bCs/>
          <w:sz w:val="32"/>
          <w:szCs w:val="32"/>
          <w:lang w:bidi="ar-IQ"/>
        </w:rPr>
      </w:pPr>
    </w:p>
    <w:p w:rsidR="00444337" w:rsidRDefault="00444337" w:rsidP="00444337">
      <w:pPr>
        <w:bidi w:val="0"/>
        <w:rPr>
          <w:rFonts w:asciiTheme="majorBidi" w:hAnsiTheme="majorBidi" w:cstheme="majorBidi"/>
          <w:b/>
          <w:bCs/>
          <w:sz w:val="32"/>
          <w:szCs w:val="32"/>
          <w:lang w:bidi="ar-IQ"/>
        </w:rPr>
      </w:pPr>
    </w:p>
    <w:p w:rsidR="00444337" w:rsidRDefault="00444337" w:rsidP="00444337">
      <w:pPr>
        <w:bidi w:val="0"/>
        <w:rPr>
          <w:rFonts w:asciiTheme="majorBidi" w:hAnsiTheme="majorBidi" w:cstheme="majorBidi"/>
          <w:b/>
          <w:bCs/>
          <w:sz w:val="32"/>
          <w:szCs w:val="32"/>
          <w:lang w:bidi="ar-IQ"/>
        </w:rPr>
      </w:pPr>
    </w:p>
    <w:p w:rsidR="00444337" w:rsidRDefault="00444337" w:rsidP="00444337">
      <w:pPr>
        <w:bidi w:val="0"/>
        <w:rPr>
          <w:rFonts w:asciiTheme="majorBidi" w:hAnsiTheme="majorBidi" w:cstheme="majorBidi"/>
          <w:b/>
          <w:bCs/>
          <w:sz w:val="32"/>
          <w:szCs w:val="32"/>
          <w:lang w:bidi="ar-IQ"/>
        </w:rPr>
      </w:pPr>
    </w:p>
    <w:p w:rsidR="00444337" w:rsidRDefault="00444337" w:rsidP="00444337">
      <w:pPr>
        <w:bidi w:val="0"/>
        <w:rPr>
          <w:rFonts w:asciiTheme="majorBidi" w:hAnsiTheme="majorBidi" w:cstheme="majorBidi"/>
          <w:b/>
          <w:bCs/>
          <w:sz w:val="32"/>
          <w:szCs w:val="32"/>
          <w:lang w:bidi="ar-IQ"/>
        </w:rPr>
      </w:pPr>
    </w:p>
    <w:p w:rsidR="00444337" w:rsidRDefault="00444337" w:rsidP="00444337">
      <w:pPr>
        <w:bidi w:val="0"/>
        <w:rPr>
          <w:rFonts w:asciiTheme="majorBidi" w:hAnsiTheme="majorBidi" w:cstheme="majorBidi"/>
          <w:b/>
          <w:bCs/>
          <w:sz w:val="32"/>
          <w:szCs w:val="32"/>
          <w:lang w:bidi="ar-IQ"/>
        </w:rPr>
      </w:pPr>
    </w:p>
    <w:p w:rsidR="00444337" w:rsidRDefault="00444337" w:rsidP="00444337">
      <w:pPr>
        <w:bidi w:val="0"/>
        <w:rPr>
          <w:rFonts w:asciiTheme="majorBidi" w:hAnsiTheme="majorBidi" w:cstheme="majorBidi"/>
          <w:b/>
          <w:bCs/>
          <w:sz w:val="32"/>
          <w:szCs w:val="32"/>
          <w:lang w:bidi="ar-IQ"/>
        </w:rPr>
      </w:pPr>
    </w:p>
    <w:p w:rsidR="00444337" w:rsidRDefault="00444337" w:rsidP="00444337">
      <w:pPr>
        <w:bidi w:val="0"/>
        <w:rPr>
          <w:rFonts w:asciiTheme="majorBidi" w:hAnsiTheme="majorBidi" w:cstheme="majorBidi"/>
          <w:b/>
          <w:bCs/>
          <w:sz w:val="32"/>
          <w:szCs w:val="32"/>
          <w:lang w:bidi="ar-IQ"/>
        </w:rPr>
      </w:pPr>
    </w:p>
    <w:p w:rsidR="00444337" w:rsidRDefault="00444337" w:rsidP="00444337">
      <w:pPr>
        <w:bidi w:val="0"/>
        <w:rPr>
          <w:rFonts w:asciiTheme="majorBidi" w:hAnsiTheme="majorBidi" w:cstheme="majorBidi"/>
          <w:b/>
          <w:bCs/>
          <w:sz w:val="32"/>
          <w:szCs w:val="32"/>
          <w:lang w:bidi="ar-IQ"/>
        </w:rPr>
      </w:pPr>
    </w:p>
    <w:p w:rsidR="001059EE" w:rsidRDefault="001059EE" w:rsidP="001059EE">
      <w:pPr>
        <w:bidi w:val="0"/>
        <w:rPr>
          <w:rFonts w:asciiTheme="majorBidi" w:hAnsiTheme="majorBidi" w:cstheme="majorBidi"/>
          <w:sz w:val="28"/>
          <w:szCs w:val="28"/>
          <w:lang w:bidi="ar-IQ"/>
        </w:rPr>
      </w:pPr>
    </w:p>
    <w:p w:rsidR="001059EE" w:rsidRDefault="001059EE" w:rsidP="001059EE">
      <w:pPr>
        <w:bidi w:val="0"/>
        <w:rPr>
          <w:rFonts w:asciiTheme="majorBidi" w:hAnsiTheme="majorBidi" w:cstheme="majorBidi"/>
          <w:sz w:val="28"/>
          <w:szCs w:val="28"/>
          <w:lang w:bidi="ar-IQ"/>
        </w:rPr>
      </w:pPr>
    </w:p>
    <w:p w:rsidR="001059EE" w:rsidRDefault="001059EE" w:rsidP="001059EE">
      <w:pPr>
        <w:bidi w:val="0"/>
        <w:rPr>
          <w:rFonts w:asciiTheme="majorBidi" w:hAnsiTheme="majorBidi" w:cstheme="majorBidi"/>
          <w:sz w:val="28"/>
          <w:szCs w:val="28"/>
          <w:lang w:bidi="ar-IQ"/>
        </w:rPr>
      </w:pPr>
    </w:p>
    <w:p w:rsidR="00FD1A37" w:rsidRDefault="00FD1A37" w:rsidP="00FD1A37">
      <w:pPr>
        <w:bidi w:val="0"/>
        <w:rPr>
          <w:rFonts w:asciiTheme="majorBidi" w:hAnsiTheme="majorBidi" w:cstheme="majorBidi"/>
          <w:sz w:val="28"/>
          <w:szCs w:val="28"/>
          <w:lang w:bidi="ar-IQ"/>
        </w:rPr>
      </w:pPr>
    </w:p>
    <w:p w:rsidR="00FD1A37" w:rsidRDefault="00FD1A37" w:rsidP="00FD1A37">
      <w:pPr>
        <w:bidi w:val="0"/>
        <w:rPr>
          <w:rFonts w:asciiTheme="majorBidi" w:hAnsiTheme="majorBidi" w:cstheme="majorBidi"/>
          <w:sz w:val="28"/>
          <w:szCs w:val="28"/>
          <w:lang w:bidi="ar-IQ"/>
        </w:rPr>
      </w:pPr>
    </w:p>
    <w:p w:rsidR="00B719EF" w:rsidRDefault="00B719EF" w:rsidP="00B719EF">
      <w:pPr>
        <w:bidi w:val="0"/>
        <w:rPr>
          <w:rFonts w:asciiTheme="majorBidi" w:hAnsiTheme="majorBidi" w:cstheme="majorBidi"/>
          <w:sz w:val="28"/>
          <w:szCs w:val="28"/>
          <w:lang w:bidi="ar-IQ"/>
        </w:rPr>
      </w:pPr>
    </w:p>
    <w:p w:rsidR="00B719EF" w:rsidRDefault="00B719EF" w:rsidP="00B719EF">
      <w:pPr>
        <w:bidi w:val="0"/>
        <w:rPr>
          <w:rFonts w:asciiTheme="majorBidi" w:hAnsiTheme="majorBidi" w:cstheme="majorBidi"/>
          <w:sz w:val="28"/>
          <w:szCs w:val="28"/>
          <w:lang w:bidi="ar-IQ"/>
        </w:rPr>
      </w:pPr>
    </w:p>
    <w:p w:rsidR="00B719EF" w:rsidRDefault="00B719EF" w:rsidP="00B719EF">
      <w:pPr>
        <w:bidi w:val="0"/>
        <w:rPr>
          <w:rFonts w:asciiTheme="majorBidi" w:hAnsiTheme="majorBidi" w:cstheme="majorBidi"/>
          <w:sz w:val="28"/>
          <w:szCs w:val="28"/>
          <w:lang w:bidi="ar-IQ"/>
        </w:rPr>
      </w:pPr>
    </w:p>
    <w:p w:rsidR="00B719EF" w:rsidRDefault="00B719EF" w:rsidP="00B719EF">
      <w:pPr>
        <w:bidi w:val="0"/>
        <w:rPr>
          <w:rFonts w:asciiTheme="majorBidi" w:hAnsiTheme="majorBidi" w:cstheme="majorBidi"/>
          <w:sz w:val="28"/>
          <w:szCs w:val="28"/>
          <w:lang w:bidi="ar-IQ"/>
        </w:rPr>
      </w:pPr>
    </w:p>
    <w:p w:rsidR="00B719EF" w:rsidRDefault="00B719EF" w:rsidP="00B719EF">
      <w:pPr>
        <w:bidi w:val="0"/>
        <w:rPr>
          <w:rFonts w:asciiTheme="majorBidi" w:hAnsiTheme="majorBidi" w:cstheme="majorBidi"/>
          <w:sz w:val="28"/>
          <w:szCs w:val="28"/>
          <w:lang w:bidi="ar-IQ"/>
        </w:rPr>
      </w:pPr>
    </w:p>
    <w:p w:rsidR="00B719EF" w:rsidRDefault="00B719EF" w:rsidP="00B719EF">
      <w:pPr>
        <w:bidi w:val="0"/>
        <w:rPr>
          <w:rFonts w:asciiTheme="majorBidi" w:hAnsiTheme="majorBidi" w:cstheme="majorBidi"/>
          <w:sz w:val="28"/>
          <w:szCs w:val="28"/>
          <w:lang w:bidi="ar-IQ"/>
        </w:rPr>
      </w:pPr>
    </w:p>
    <w:p w:rsidR="00B719EF" w:rsidRDefault="00B719EF" w:rsidP="00B719EF">
      <w:pPr>
        <w:bidi w:val="0"/>
        <w:rPr>
          <w:rFonts w:asciiTheme="majorBidi" w:hAnsiTheme="majorBidi" w:cstheme="majorBidi"/>
          <w:sz w:val="28"/>
          <w:szCs w:val="28"/>
          <w:lang w:bidi="ar-IQ"/>
        </w:rPr>
      </w:pPr>
    </w:p>
    <w:p w:rsidR="00B719EF" w:rsidRPr="00B719EF" w:rsidRDefault="00B719EF" w:rsidP="00B719EF">
      <w:pPr>
        <w:bidi w:val="0"/>
        <w:rPr>
          <w:rFonts w:asciiTheme="majorBidi" w:hAnsiTheme="majorBidi" w:cstheme="majorBidi"/>
          <w:b/>
          <w:bCs/>
          <w:sz w:val="28"/>
          <w:szCs w:val="28"/>
          <w:rtl/>
          <w:lang w:bidi="ar-OM"/>
        </w:rPr>
      </w:pPr>
      <w:r w:rsidRPr="00B719EF">
        <w:rPr>
          <w:rFonts w:asciiTheme="majorBidi" w:hAnsiTheme="majorBidi" w:cstheme="majorBidi" w:hint="cs"/>
          <w:b/>
          <w:bCs/>
          <w:sz w:val="28"/>
          <w:szCs w:val="28"/>
          <w:rtl/>
          <w:lang w:bidi="ar-OM"/>
        </w:rPr>
        <w:t>پوختە</w:t>
      </w:r>
    </w:p>
    <w:p w:rsidR="00B719EF" w:rsidRDefault="00B719EF" w:rsidP="00B719EF">
      <w:pPr>
        <w:bidi w:val="0"/>
        <w:rPr>
          <w:rFonts w:asciiTheme="majorBidi" w:hAnsiTheme="majorBidi" w:cstheme="majorBidi"/>
          <w:sz w:val="28"/>
          <w:szCs w:val="28"/>
          <w:lang w:bidi="ar-IQ"/>
        </w:rPr>
      </w:pPr>
      <w:r w:rsidRPr="00B719EF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(له </w:t>
      </w:r>
      <w:r w:rsidRPr="00B719EF">
        <w:rPr>
          <w:rFonts w:asciiTheme="majorBidi" w:hAnsiTheme="majorBidi" w:cstheme="majorBidi" w:hint="cs"/>
          <w:sz w:val="28"/>
          <w:szCs w:val="28"/>
          <w:rtl/>
          <w:lang w:bidi="ar-OM"/>
        </w:rPr>
        <w:t>یەك لاپەر ئەنوسریت</w:t>
      </w:r>
      <w:r w:rsidRPr="00B719EF">
        <w:rPr>
          <w:rFonts w:asciiTheme="majorBidi" w:hAnsiTheme="majorBidi" w:cstheme="majorBidi" w:hint="cs"/>
          <w:sz w:val="28"/>
          <w:szCs w:val="28"/>
          <w:rtl/>
          <w:lang w:bidi="ar-IQ"/>
        </w:rPr>
        <w:t>)</w:t>
      </w:r>
    </w:p>
    <w:p w:rsidR="00B719EF" w:rsidRDefault="00B719EF" w:rsidP="00B719EF">
      <w:pPr>
        <w:bidi w:val="0"/>
        <w:rPr>
          <w:rFonts w:asciiTheme="majorBidi" w:hAnsiTheme="majorBidi" w:cstheme="majorBidi"/>
          <w:sz w:val="28"/>
          <w:szCs w:val="28"/>
          <w:lang w:bidi="ar-IQ"/>
        </w:rPr>
      </w:pPr>
    </w:p>
    <w:sectPr w:rsidR="00B719EF" w:rsidSect="00E26416">
      <w:pgSz w:w="11906" w:h="16838" w:code="9"/>
      <w:pgMar w:top="1138" w:right="1022" w:bottom="1138" w:left="1354" w:header="706" w:footer="7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81E" w:rsidRDefault="005C081E" w:rsidP="00CE5DB0">
      <w:pPr>
        <w:spacing w:after="0" w:line="240" w:lineRule="auto"/>
      </w:pPr>
      <w:r>
        <w:separator/>
      </w:r>
    </w:p>
  </w:endnote>
  <w:endnote w:type="continuationSeparator" w:id="0">
    <w:p w:rsidR="005C081E" w:rsidRDefault="005C081E" w:rsidP="00CE5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81E" w:rsidRDefault="005C081E" w:rsidP="00CE5DB0">
      <w:pPr>
        <w:spacing w:after="0" w:line="240" w:lineRule="auto"/>
      </w:pPr>
      <w:r>
        <w:separator/>
      </w:r>
    </w:p>
  </w:footnote>
  <w:footnote w:type="continuationSeparator" w:id="0">
    <w:p w:rsidR="005C081E" w:rsidRDefault="005C081E" w:rsidP="00CE5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34589"/>
    <w:multiLevelType w:val="hybridMultilevel"/>
    <w:tmpl w:val="AEA43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75369"/>
    <w:multiLevelType w:val="hybridMultilevel"/>
    <w:tmpl w:val="87CAB102"/>
    <w:lvl w:ilvl="0" w:tplc="2E0E1A56">
      <w:start w:val="1"/>
      <w:numFmt w:val="decimal"/>
      <w:lvlText w:val="%1."/>
      <w:lvlJc w:val="left"/>
      <w:pPr>
        <w:ind w:left="9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77F373A2"/>
    <w:multiLevelType w:val="hybridMultilevel"/>
    <w:tmpl w:val="B1DA6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9F68B5"/>
    <w:multiLevelType w:val="hybridMultilevel"/>
    <w:tmpl w:val="B9A6AB42"/>
    <w:lvl w:ilvl="0" w:tplc="4DD69258">
      <w:start w:val="1"/>
      <w:numFmt w:val="decimal"/>
      <w:lvlText w:val="%1."/>
      <w:lvlJc w:val="left"/>
      <w:pPr>
        <w:ind w:left="7740" w:hanging="738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0EBD"/>
    <w:rsid w:val="000D0131"/>
    <w:rsid w:val="000D1786"/>
    <w:rsid w:val="000F0F78"/>
    <w:rsid w:val="001059EE"/>
    <w:rsid w:val="00121C65"/>
    <w:rsid w:val="001503D3"/>
    <w:rsid w:val="00172491"/>
    <w:rsid w:val="00220059"/>
    <w:rsid w:val="00285E17"/>
    <w:rsid w:val="00286C5F"/>
    <w:rsid w:val="002E0B1D"/>
    <w:rsid w:val="0032786E"/>
    <w:rsid w:val="003409D5"/>
    <w:rsid w:val="003F483D"/>
    <w:rsid w:val="003F6A69"/>
    <w:rsid w:val="00444337"/>
    <w:rsid w:val="00477FA5"/>
    <w:rsid w:val="00592E21"/>
    <w:rsid w:val="00596C6C"/>
    <w:rsid w:val="005B11B7"/>
    <w:rsid w:val="005C081E"/>
    <w:rsid w:val="005E6515"/>
    <w:rsid w:val="006156CC"/>
    <w:rsid w:val="006907C5"/>
    <w:rsid w:val="006C65C3"/>
    <w:rsid w:val="0077087E"/>
    <w:rsid w:val="0079002C"/>
    <w:rsid w:val="0079792F"/>
    <w:rsid w:val="007B25A7"/>
    <w:rsid w:val="008345B4"/>
    <w:rsid w:val="008350CA"/>
    <w:rsid w:val="008C4B30"/>
    <w:rsid w:val="009627A5"/>
    <w:rsid w:val="009A379C"/>
    <w:rsid w:val="009B05D1"/>
    <w:rsid w:val="00B03DC5"/>
    <w:rsid w:val="00B12459"/>
    <w:rsid w:val="00B269CD"/>
    <w:rsid w:val="00B719EF"/>
    <w:rsid w:val="00BB69E1"/>
    <w:rsid w:val="00CB0EBD"/>
    <w:rsid w:val="00CB43B7"/>
    <w:rsid w:val="00CD19C0"/>
    <w:rsid w:val="00CE5DB0"/>
    <w:rsid w:val="00CF2DEB"/>
    <w:rsid w:val="00CF4967"/>
    <w:rsid w:val="00D76649"/>
    <w:rsid w:val="00D77298"/>
    <w:rsid w:val="00DD3780"/>
    <w:rsid w:val="00DD5BEC"/>
    <w:rsid w:val="00E26416"/>
    <w:rsid w:val="00E55F00"/>
    <w:rsid w:val="00E61E96"/>
    <w:rsid w:val="00EB6F56"/>
    <w:rsid w:val="00ED0384"/>
    <w:rsid w:val="00F32686"/>
    <w:rsid w:val="00F40A85"/>
    <w:rsid w:val="00F67762"/>
    <w:rsid w:val="00F80D48"/>
    <w:rsid w:val="00FB6588"/>
    <w:rsid w:val="00FD1A37"/>
    <w:rsid w:val="00FF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E69E8B-F9D9-473E-95BD-FF8B79F9D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9C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0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A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6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5D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DB0"/>
  </w:style>
  <w:style w:type="paragraph" w:styleId="Footer">
    <w:name w:val="footer"/>
    <w:basedOn w:val="Normal"/>
    <w:link w:val="FooterChar"/>
    <w:uiPriority w:val="99"/>
    <w:unhideWhenUsed/>
    <w:rsid w:val="00CE5D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DB0"/>
  </w:style>
  <w:style w:type="paragraph" w:styleId="ListParagraph">
    <w:name w:val="List Paragraph"/>
    <w:basedOn w:val="Normal"/>
    <w:uiPriority w:val="34"/>
    <w:qFormat/>
    <w:rsid w:val="00477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2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ranslate.googleusercontent.com/translate_c?depth=1&amp;hl=en&amp;rurl=translate.google.iq&amp;sl=ar&amp;sp=nmt4&amp;tl=en&amp;u=http://www.socialent.com/&amp;xid=25657,15700022,15700105,15700124,15700149,15700168,15700201&amp;usg=ALkJrhi6dvtFK7lFbEX34haCn7aVLxvu5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52B49-9FB3-4F96-958F-BDDE1FF69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1600</Words>
  <Characters>9124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Computer Systems Co</dc:creator>
  <cp:lastModifiedBy>Maher</cp:lastModifiedBy>
  <cp:revision>2</cp:revision>
  <dcterms:created xsi:type="dcterms:W3CDTF">2021-04-18T03:19:00Z</dcterms:created>
  <dcterms:modified xsi:type="dcterms:W3CDTF">2021-04-18T03:19:00Z</dcterms:modified>
</cp:coreProperties>
</file>